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7D9C1" w14:textId="2B41834D" w:rsidR="00687012" w:rsidRDefault="005F1AFC" w:rsidP="00943F50">
      <w:pPr>
        <w:pStyle w:val="Title"/>
        <w:jc w:val="center"/>
      </w:pPr>
      <w:r>
        <w:t>OpenStudio Version 1.</w:t>
      </w:r>
      <w:r w:rsidR="008865A7">
        <w:t>9</w:t>
      </w:r>
      <w:r w:rsidR="00943F50">
        <w:t>.0</w:t>
      </w:r>
    </w:p>
    <w:p w14:paraId="3529BBEC" w14:textId="7C183B99" w:rsidR="00943F50" w:rsidRDefault="00943F50" w:rsidP="00943F50">
      <w:pPr>
        <w:jc w:val="center"/>
        <w:rPr>
          <w:rStyle w:val="Emphasis"/>
        </w:rPr>
      </w:pPr>
      <w:r>
        <w:rPr>
          <w:rStyle w:val="Emphasis"/>
        </w:rPr>
        <w:t xml:space="preserve">Release Notes – </w:t>
      </w:r>
      <w:r w:rsidR="00ED12CB">
        <w:rPr>
          <w:rStyle w:val="Emphasis"/>
        </w:rPr>
        <w:t>9</w:t>
      </w:r>
      <w:r>
        <w:rPr>
          <w:rStyle w:val="Emphasis"/>
        </w:rPr>
        <w:t>/2</w:t>
      </w:r>
      <w:r w:rsidR="00ED12CB">
        <w:rPr>
          <w:rStyle w:val="Emphasis"/>
        </w:rPr>
        <w:t>5</w:t>
      </w:r>
      <w:r w:rsidR="00BD3675">
        <w:rPr>
          <w:rStyle w:val="Emphasis"/>
        </w:rPr>
        <w:t>/2015</w:t>
      </w:r>
    </w:p>
    <w:p w14:paraId="1D1B1B7D" w14:textId="0B56E83C" w:rsidR="00943F50" w:rsidRDefault="00943F50" w:rsidP="00943F50">
      <w:r>
        <w:t>These release notes describe version 1.</w:t>
      </w:r>
      <w:r w:rsidR="008865A7">
        <w:t>9</w:t>
      </w:r>
      <w:r>
        <w:t>.0 of the OpenStudio software suite developed by the National Renewable Energy Laboratory (NREL), Buildings and Thermal Systems, Commercial Buildings Research Group, Tools Development Section, and</w:t>
      </w:r>
      <w:r w:rsidR="00336EE3">
        <w:t xml:space="preserve"> associated collaborators. The</w:t>
      </w:r>
      <w:r>
        <w:t xml:space="preserve"> notes are organized into the following sections:</w:t>
      </w:r>
    </w:p>
    <w:p w14:paraId="33FA3A37" w14:textId="77777777" w:rsidR="00943F50" w:rsidRDefault="00943F50" w:rsidP="00943F50">
      <w:pPr>
        <w:pStyle w:val="ListParagraph"/>
        <w:numPr>
          <w:ilvl w:val="0"/>
          <w:numId w:val="1"/>
        </w:numPr>
      </w:pPr>
      <w:r>
        <w:t>Where to Find OpenStudio Documentation</w:t>
      </w:r>
    </w:p>
    <w:p w14:paraId="2198257A" w14:textId="77777777" w:rsidR="00943F50" w:rsidRDefault="00943F50" w:rsidP="00943F50">
      <w:pPr>
        <w:pStyle w:val="ListParagraph"/>
        <w:numPr>
          <w:ilvl w:val="0"/>
          <w:numId w:val="1"/>
        </w:numPr>
      </w:pPr>
      <w:r>
        <w:t>Installation Notes</w:t>
      </w:r>
    </w:p>
    <w:p w14:paraId="64E27676" w14:textId="77777777" w:rsidR="00943F50" w:rsidRDefault="00943F50" w:rsidP="00943F50">
      <w:pPr>
        <w:pStyle w:val="ListParagraph"/>
        <w:numPr>
          <w:ilvl w:val="0"/>
          <w:numId w:val="1"/>
        </w:numPr>
      </w:pPr>
      <w:r>
        <w:t>Overview</w:t>
      </w:r>
    </w:p>
    <w:p w14:paraId="193125BE" w14:textId="77777777" w:rsidR="00954B3C" w:rsidRDefault="00954B3C" w:rsidP="00954B3C">
      <w:pPr>
        <w:pStyle w:val="Heading1"/>
      </w:pPr>
      <w:r>
        <w:t>Where to Find OpenStudio Documentation</w:t>
      </w:r>
    </w:p>
    <w:p w14:paraId="0D81BBEC" w14:textId="159A43C8" w:rsidR="00336EE3" w:rsidRDefault="00336EE3" w:rsidP="00336EE3">
      <w:pPr>
        <w:pStyle w:val="ListParagraph"/>
        <w:numPr>
          <w:ilvl w:val="0"/>
          <w:numId w:val="2"/>
        </w:numPr>
      </w:pPr>
      <w:r>
        <w:t>OpenStudio release documentation, including these release notes, tutorials, and other user documentation, is available at</w:t>
      </w:r>
      <w:r w:rsidR="005F1AFC">
        <w:t xml:space="preserve"> </w:t>
      </w:r>
      <w:hyperlink r:id="rId9" w:history="1">
        <w:r w:rsidR="000E6531">
          <w:rPr>
            <w:rStyle w:val="Hyperlink"/>
          </w:rPr>
          <w:t>https://www.openstudio.net/</w:t>
        </w:r>
      </w:hyperlink>
      <w:r>
        <w:t>.</w:t>
      </w:r>
    </w:p>
    <w:p w14:paraId="451314AA" w14:textId="3C18B63F" w:rsidR="00336EE3" w:rsidRDefault="00336EE3" w:rsidP="00B56F85">
      <w:pPr>
        <w:pStyle w:val="ListParagraph"/>
        <w:numPr>
          <w:ilvl w:val="0"/>
          <w:numId w:val="2"/>
        </w:numPr>
      </w:pPr>
      <w:r>
        <w:t>C++ API documentation is available at</w:t>
      </w:r>
      <w:r w:rsidR="005F1AFC">
        <w:t xml:space="preserve"> </w:t>
      </w:r>
      <w:hyperlink r:id="rId10" w:history="1">
        <w:r w:rsidR="00B56F85" w:rsidRPr="00B56F85">
          <w:rPr>
            <w:rStyle w:val="Hyperlink"/>
          </w:rPr>
          <w:t>https://openstudio-sdk-documentation.s3.amazonaws.com/index.html</w:t>
        </w:r>
      </w:hyperlink>
      <w:r>
        <w:t>.</w:t>
      </w:r>
    </w:p>
    <w:p w14:paraId="080CA5FD" w14:textId="33E94A8F" w:rsidR="00336EE3" w:rsidRDefault="00336EE3" w:rsidP="00336EE3">
      <w:pPr>
        <w:pStyle w:val="ListParagraph"/>
        <w:numPr>
          <w:ilvl w:val="0"/>
          <w:numId w:val="2"/>
        </w:numPr>
      </w:pPr>
      <w:r>
        <w:t xml:space="preserve">Measure development documentation is available at </w:t>
      </w:r>
      <w:hyperlink r:id="rId11" w:history="1">
        <w:r w:rsidR="009427AA" w:rsidRPr="009427AA">
          <w:rPr>
            <w:rStyle w:val="Hyperlink"/>
          </w:rPr>
          <w:t>http://nrel.github.io/OpenStudio-user-documentation/reference/measure_writing_guide/</w:t>
        </w:r>
      </w:hyperlink>
      <w:r>
        <w:t>.</w:t>
      </w:r>
    </w:p>
    <w:p w14:paraId="4099F403" w14:textId="77777777" w:rsidR="00336EE3" w:rsidRDefault="00336EE3" w:rsidP="00336EE3">
      <w:pPr>
        <w:pStyle w:val="Heading1"/>
      </w:pPr>
      <w:r>
        <w:t>Installation Notes</w:t>
      </w:r>
    </w:p>
    <w:p w14:paraId="6D32E084" w14:textId="0FD7E153" w:rsidR="00336EE3" w:rsidRDefault="00336EE3" w:rsidP="00336EE3">
      <w:r>
        <w:t xml:space="preserve">OpenStudio </w:t>
      </w:r>
      <w:proofErr w:type="gramStart"/>
      <w:r>
        <w:t>is supported</w:t>
      </w:r>
      <w:proofErr w:type="gramEnd"/>
      <w:r>
        <w:t xml:space="preserve"> on Windows 7 </w:t>
      </w:r>
      <w:r w:rsidR="009B4BA7">
        <w:t>–</w:t>
      </w:r>
      <w:r w:rsidR="009B4BA7">
        <w:t xml:space="preserve"> </w:t>
      </w:r>
      <w:r w:rsidR="00C86BF7">
        <w:t>Windows 10</w:t>
      </w:r>
      <w:r>
        <w:t>, OS X 10.9</w:t>
      </w:r>
      <w:r w:rsidR="005F1AFC">
        <w:t xml:space="preserve"> – 10.10</w:t>
      </w:r>
      <w:r>
        <w:t xml:space="preserve">, and </w:t>
      </w:r>
      <w:r w:rsidR="00FE6909">
        <w:t xml:space="preserve">64-bit </w:t>
      </w:r>
      <w:r>
        <w:t>Ubuntu 1</w:t>
      </w:r>
      <w:r w:rsidR="00FE6909">
        <w:t>4</w:t>
      </w:r>
      <w:r>
        <w:t>.04.</w:t>
      </w:r>
    </w:p>
    <w:p w14:paraId="53DC2874" w14:textId="1A7CAC93" w:rsidR="00336EE3" w:rsidRDefault="00336EE3" w:rsidP="00336EE3">
      <w:r w:rsidDel="007D222E">
        <w:t>OpenStudio 1.</w:t>
      </w:r>
      <w:r w:rsidR="00C86BF7">
        <w:t>9</w:t>
      </w:r>
      <w:r w:rsidDel="007D222E">
        <w:t>.0</w:t>
      </w:r>
      <w:r w:rsidR="00D704CE" w:rsidDel="007D222E">
        <w:t xml:space="preserve"> supports EnergyPlus Release 8.</w:t>
      </w:r>
      <w:r w:rsidR="002E55B2">
        <w:t>3</w:t>
      </w:r>
      <w:r w:rsidR="00D86992" w:rsidDel="007D222E">
        <w:t>.0</w:t>
      </w:r>
      <w:r w:rsidR="00D704CE" w:rsidDel="007D222E">
        <w:t>, which is bundled with the OpenStudio installer</w:t>
      </w:r>
      <w:r w:rsidR="00734499">
        <w:t xml:space="preserve">. </w:t>
      </w:r>
      <w:r w:rsidR="00D8756B" w:rsidDel="007D222E">
        <w:t>It</w:t>
      </w:r>
      <w:r w:rsidR="00D86992" w:rsidDel="007D222E">
        <w:t xml:space="preserve"> is no longer necessary to download and </w:t>
      </w:r>
      <w:r w:rsidR="00D8756B" w:rsidDel="007D222E">
        <w:t xml:space="preserve">install EnergyPlus </w:t>
      </w:r>
      <w:r w:rsidR="002E55B2">
        <w:t>separately</w:t>
      </w:r>
      <w:r w:rsidR="00223159">
        <w:t xml:space="preserve">. </w:t>
      </w:r>
      <w:r w:rsidR="002E55B2">
        <w:t>H</w:t>
      </w:r>
      <w:r w:rsidR="00D8756B" w:rsidDel="007D222E">
        <w:t>owever</w:t>
      </w:r>
      <w:r w:rsidR="002E55B2">
        <w:t>,</w:t>
      </w:r>
      <w:r w:rsidR="00D8756B" w:rsidDel="007D222E">
        <w:t xml:space="preserve"> a</w:t>
      </w:r>
      <w:r w:rsidR="001D6D22">
        <w:t>n</w:t>
      </w:r>
      <w:r w:rsidR="00D8756B" w:rsidDel="007D222E">
        <w:t xml:space="preserve"> </w:t>
      </w:r>
      <w:r w:rsidR="001D6D22">
        <w:t xml:space="preserve">installer </w:t>
      </w:r>
      <w:r w:rsidR="00D8756B" w:rsidDel="007D222E">
        <w:t xml:space="preserve">is available at </w:t>
      </w:r>
      <w:hyperlink r:id="rId12" w:history="1">
        <w:r w:rsidR="002E55B2" w:rsidRPr="000A3DBC" w:rsidDel="007D222E">
          <w:rPr>
            <w:rStyle w:val="Hyperlink"/>
          </w:rPr>
          <w:t>https://github.com/NREL/EnergyPlus/releases/tag/v8.</w:t>
        </w:r>
        <w:r w:rsidR="002E55B2" w:rsidRPr="000A3DBC">
          <w:rPr>
            <w:rStyle w:val="Hyperlink"/>
          </w:rPr>
          <w:t>3.0</w:t>
        </w:r>
      </w:hyperlink>
      <w:r w:rsidR="00D8756B" w:rsidDel="007D222E">
        <w:t xml:space="preserve">. </w:t>
      </w:r>
      <w:proofErr w:type="gramStart"/>
      <w:r w:rsidR="00D8756B" w:rsidDel="007D222E">
        <w:t>Other builds of EnergyPlus 8.</w:t>
      </w:r>
      <w:r w:rsidR="002E55B2">
        <w:t>3</w:t>
      </w:r>
      <w:r w:rsidR="00D8756B" w:rsidDel="007D222E">
        <w:t xml:space="preserve"> are not supported by OpenStudio 1.</w:t>
      </w:r>
      <w:r w:rsidR="00F34C97">
        <w:t>9</w:t>
      </w:r>
      <w:r w:rsidR="00D8756B" w:rsidDel="007D222E">
        <w:t>.0</w:t>
      </w:r>
      <w:proofErr w:type="gramEnd"/>
      <w:r w:rsidR="00D8756B" w:rsidDel="007D222E">
        <w:t>.</w:t>
      </w:r>
    </w:p>
    <w:p w14:paraId="123190FA" w14:textId="3AA8E095" w:rsidR="009427AA" w:rsidDel="007D222E" w:rsidRDefault="00030C5E" w:rsidP="00336EE3">
      <w:r>
        <w:t xml:space="preserve">OpenStudio 1.9.0 supports Radiance </w:t>
      </w:r>
      <w:r w:rsidRPr="00030C5E">
        <w:t>5.0.a.4</w:t>
      </w:r>
      <w:r>
        <w:t xml:space="preserve">, </w:t>
      </w:r>
      <w:r w:rsidDel="007D222E">
        <w:t>which is bundled with the OpenStudio installer</w:t>
      </w:r>
      <w:r>
        <w:t xml:space="preserve">. </w:t>
      </w:r>
      <w:r w:rsidDel="007D222E">
        <w:t xml:space="preserve">It is no longer necessary to download and install </w:t>
      </w:r>
      <w:r>
        <w:t>Radiance</w:t>
      </w:r>
      <w:r w:rsidDel="007D222E">
        <w:t xml:space="preserve"> </w:t>
      </w:r>
      <w:r>
        <w:t>separately. H</w:t>
      </w:r>
      <w:r w:rsidDel="007D222E">
        <w:t>owever</w:t>
      </w:r>
      <w:r>
        <w:t>,</w:t>
      </w:r>
      <w:r w:rsidDel="007D222E">
        <w:t xml:space="preserve"> a</w:t>
      </w:r>
      <w:r>
        <w:t>n</w:t>
      </w:r>
      <w:r w:rsidDel="007D222E">
        <w:t xml:space="preserve"> </w:t>
      </w:r>
      <w:r>
        <w:t xml:space="preserve">installer </w:t>
      </w:r>
      <w:r w:rsidDel="007D222E">
        <w:t xml:space="preserve">is available at </w:t>
      </w:r>
      <w:hyperlink r:id="rId13" w:history="1">
        <w:r w:rsidRPr="006F31D1">
          <w:rPr>
            <w:rStyle w:val="Hyperlink"/>
          </w:rPr>
          <w:t>https://github.com/NREL/Radiance/releases/tag/5.0.a.4</w:t>
        </w:r>
      </w:hyperlink>
      <w:r w:rsidDel="007D222E">
        <w:t xml:space="preserve">. Other builds of </w:t>
      </w:r>
      <w:r>
        <w:t>Radiance</w:t>
      </w:r>
      <w:r w:rsidDel="007D222E">
        <w:t xml:space="preserve"> are not supported by OpenStudio 1.</w:t>
      </w:r>
      <w:r>
        <w:t>9</w:t>
      </w:r>
      <w:r w:rsidDel="007D222E">
        <w:t>.0.</w:t>
      </w:r>
    </w:p>
    <w:p w14:paraId="4008D7C3" w14:textId="77777777" w:rsidR="00336EE3" w:rsidRDefault="00336EE3" w:rsidP="00336EE3">
      <w:pPr>
        <w:pStyle w:val="Heading2"/>
      </w:pPr>
      <w:r>
        <w:t>Installation Steps</w:t>
      </w:r>
    </w:p>
    <w:p w14:paraId="49146508" w14:textId="3632E304" w:rsidR="00336EE3" w:rsidRDefault="00336EE3" w:rsidP="00336EE3">
      <w:pPr>
        <w:pStyle w:val="ListParagraph"/>
        <w:numPr>
          <w:ilvl w:val="0"/>
          <w:numId w:val="3"/>
        </w:numPr>
      </w:pPr>
      <w:r>
        <w:t xml:space="preserve">The OpenStudio SketchUp Plug-in requires </w:t>
      </w:r>
      <w:hyperlink r:id="rId14" w:history="1">
        <w:r w:rsidR="00F9575F" w:rsidRPr="00336EE3">
          <w:rPr>
            <w:rStyle w:val="Hyperlink"/>
          </w:rPr>
          <w:t>SketchUp 201</w:t>
        </w:r>
        <w:r w:rsidR="00F9575F">
          <w:rPr>
            <w:rStyle w:val="Hyperlink"/>
          </w:rPr>
          <w:t>5</w:t>
        </w:r>
      </w:hyperlink>
      <w:r w:rsidR="00F9575F">
        <w:t xml:space="preserve"> </w:t>
      </w:r>
      <w:r>
        <w:t xml:space="preserve">(not available for Linux). </w:t>
      </w:r>
      <w:r w:rsidR="00F9575F">
        <w:t>The OpenStudio SketchUp Plug-in</w:t>
      </w:r>
      <w:r w:rsidR="00F9575F" w:rsidDel="00F9575F">
        <w:t xml:space="preserve"> </w:t>
      </w:r>
      <w:r w:rsidR="00F9575F">
        <w:t>does not support o</w:t>
      </w:r>
      <w:r w:rsidR="00FE6909">
        <w:t xml:space="preserve">lder versions </w:t>
      </w:r>
      <w:r w:rsidR="00F9575F">
        <w:t>of SketchUp</w:t>
      </w:r>
      <w:r w:rsidR="008A0231">
        <w:t>.</w:t>
      </w:r>
      <w:r w:rsidR="000E6531" w:rsidRPr="000E6531">
        <w:t xml:space="preserve"> </w:t>
      </w:r>
      <w:r w:rsidR="000E6531" w:rsidRPr="00D454CF">
        <w:t>SketchUp 2015 is available in 32 and 64</w:t>
      </w:r>
      <w:r w:rsidR="008A0231">
        <w:t>-</w:t>
      </w:r>
      <w:r w:rsidR="000E6531" w:rsidRPr="00D454CF">
        <w:t>bit versions</w:t>
      </w:r>
      <w:r w:rsidR="008A0231">
        <w:t>;</w:t>
      </w:r>
      <w:r w:rsidR="000E6531" w:rsidRPr="00D454CF">
        <w:t xml:space="preserve"> the 32</w:t>
      </w:r>
      <w:r w:rsidR="008A0231">
        <w:t>-</w:t>
      </w:r>
      <w:r w:rsidR="000E6531" w:rsidRPr="00D454CF">
        <w:t>bit version of OpenStudio on Windows will</w:t>
      </w:r>
      <w:r w:rsidR="000E6531">
        <w:t xml:space="preserve"> only</w:t>
      </w:r>
      <w:r w:rsidR="000E6531" w:rsidRPr="00D454CF">
        <w:t xml:space="preserve"> work with the 32</w:t>
      </w:r>
      <w:r w:rsidR="008A0231">
        <w:t>-</w:t>
      </w:r>
      <w:r w:rsidR="000E6531" w:rsidRPr="00D454CF">
        <w:t>bit vers</w:t>
      </w:r>
      <w:r w:rsidR="008A0231">
        <w:t>ion of SketchUp 2015, and the 64-</w:t>
      </w:r>
      <w:r w:rsidR="000E6531" w:rsidRPr="00D454CF">
        <w:t xml:space="preserve">bit version of OpenStudio will </w:t>
      </w:r>
      <w:r w:rsidR="000E6531">
        <w:t xml:space="preserve">only </w:t>
      </w:r>
      <w:r w:rsidR="000E6531" w:rsidRPr="00D454CF">
        <w:t>work with the 64</w:t>
      </w:r>
      <w:r w:rsidR="008A0231">
        <w:t>-</w:t>
      </w:r>
      <w:r w:rsidR="000E6531" w:rsidRPr="00D454CF">
        <w:t>bit version of SketchUp 2015</w:t>
      </w:r>
      <w:r w:rsidR="000E6531">
        <w:t>.</w:t>
      </w:r>
    </w:p>
    <w:p w14:paraId="02342BE9" w14:textId="77777777" w:rsidR="00030C5E" w:rsidRDefault="00B8306B" w:rsidP="00030C5E">
      <w:pPr>
        <w:pStyle w:val="ListParagraph"/>
        <w:numPr>
          <w:ilvl w:val="0"/>
          <w:numId w:val="3"/>
        </w:numPr>
        <w:jc w:val="both"/>
      </w:pPr>
      <w:r>
        <w:t>D</w:t>
      </w:r>
      <w:r w:rsidR="00336EE3">
        <w:t xml:space="preserve">ownload and install </w:t>
      </w:r>
      <w:hyperlink r:id="rId15" w:history="1">
        <w:r w:rsidR="00336EE3" w:rsidRPr="00336EE3">
          <w:rPr>
            <w:rStyle w:val="Hyperlink"/>
          </w:rPr>
          <w:t>OpenStudio</w:t>
        </w:r>
      </w:hyperlink>
      <w:r w:rsidR="00336EE3">
        <w:t>.</w:t>
      </w:r>
    </w:p>
    <w:p w14:paraId="5E2509DB" w14:textId="26854930" w:rsidR="00C0797C" w:rsidRPr="00030C5E" w:rsidRDefault="00336EE3" w:rsidP="00030C5E">
      <w:pPr>
        <w:pStyle w:val="ListParagraph"/>
        <w:numPr>
          <w:ilvl w:val="0"/>
          <w:numId w:val="3"/>
        </w:numPr>
        <w:jc w:val="both"/>
      </w:pPr>
      <w:r>
        <w:t xml:space="preserve">Setup a Building Component Library (BCL) account to access online building components and measures. </w:t>
      </w:r>
      <w:hyperlink r:id="rId16" w:history="1">
        <w:r w:rsidRPr="00336EE3">
          <w:rPr>
            <w:rStyle w:val="Hyperlink"/>
          </w:rPr>
          <w:t>View instructions on how to setup your account and configure the key in OpenStudio</w:t>
        </w:r>
      </w:hyperlink>
      <w:r>
        <w:t>.</w:t>
      </w:r>
      <w:r w:rsidR="00C0797C">
        <w:br w:type="page"/>
      </w:r>
    </w:p>
    <w:p w14:paraId="6C76EBBE" w14:textId="371C924B" w:rsidR="00336EE3" w:rsidRDefault="00336EE3" w:rsidP="00336EE3">
      <w:pPr>
        <w:pStyle w:val="Heading1"/>
      </w:pPr>
      <w:r>
        <w:lastRenderedPageBreak/>
        <w:t>Overview</w:t>
      </w:r>
    </w:p>
    <w:p w14:paraId="2A3F35FD" w14:textId="28C2D18E" w:rsidR="008865A7" w:rsidRDefault="005F6074" w:rsidP="00392CC5">
      <w:r>
        <w:t xml:space="preserve">OpenStudio 1.9.0 adds a substantial number of new HVAC features. Among the new features are three entirely new categories of </w:t>
      </w:r>
      <w:r w:rsidR="009A5B5C">
        <w:t xml:space="preserve">HVAC </w:t>
      </w:r>
      <w:r>
        <w:t>capability beyond the routine component addition</w:t>
      </w:r>
      <w:r w:rsidR="00FD243B">
        <w:t>s. The first new category is a</w:t>
      </w:r>
      <w:r>
        <w:t xml:space="preserve"> family of availabil</w:t>
      </w:r>
      <w:r w:rsidR="00FD243B">
        <w:t>ity man</w:t>
      </w:r>
      <w:r w:rsidR="00C85900">
        <w:t>a</w:t>
      </w:r>
      <w:r w:rsidR="00FD243B">
        <w:t xml:space="preserve">gers that allow </w:t>
      </w:r>
      <w:r w:rsidR="009A5B5C">
        <w:t xml:space="preserve">for </w:t>
      </w:r>
      <w:r w:rsidR="00FD243B">
        <w:t xml:space="preserve">detailed control </w:t>
      </w:r>
      <w:r w:rsidR="008865A7">
        <w:t>over the air system period of operation</w:t>
      </w:r>
      <w:r w:rsidR="00FD243B">
        <w:t xml:space="preserve">. With these </w:t>
      </w:r>
      <w:r w:rsidR="00DE154F">
        <w:t>new availability managers</w:t>
      </w:r>
      <w:r w:rsidR="00FD243B">
        <w:t>, it is possible to have detailed control over night cycling, night ventilation, opt</w:t>
      </w:r>
      <w:r w:rsidR="00C85900">
        <w:t>imum morning start, temperature-</w:t>
      </w:r>
      <w:r w:rsidR="00FD243B">
        <w:t xml:space="preserve">based on/off and more. The second new category of HVAC capability included in this release is another family of control related inputs known as plant operation schemes. With plant operation </w:t>
      </w:r>
      <w:r w:rsidR="00B349B8">
        <w:t>schemes,</w:t>
      </w:r>
      <w:r w:rsidR="00FD243B">
        <w:t xml:space="preserve"> it is possible to control the sequencing of </w:t>
      </w:r>
      <w:proofErr w:type="gramStart"/>
      <w:r w:rsidR="00FD243B">
        <w:t>plant system supply components</w:t>
      </w:r>
      <w:proofErr w:type="gramEnd"/>
      <w:r w:rsidR="00FD243B">
        <w:t xml:space="preserve"> relative to one another</w:t>
      </w:r>
      <w:r w:rsidR="000961F8">
        <w:t xml:space="preserve"> while</w:t>
      </w:r>
      <w:r w:rsidR="00FD243B">
        <w:t xml:space="preserve"> considering ambient conditions. </w:t>
      </w:r>
      <w:r w:rsidR="00C86BF7">
        <w:t>Third</w:t>
      </w:r>
      <w:r w:rsidR="00FD243B">
        <w:t>, OpenStudio has added support for dual duct air based system</w:t>
      </w:r>
      <w:r w:rsidR="00B349B8">
        <w:t>s. T</w:t>
      </w:r>
      <w:r w:rsidR="00FD243B">
        <w:t>hese new features are available through the OpenStudio API an</w:t>
      </w:r>
      <w:r w:rsidR="008865A7">
        <w:t>d Measures</w:t>
      </w:r>
      <w:r w:rsidR="00B349B8">
        <w:t>;</w:t>
      </w:r>
      <w:r w:rsidR="008865A7">
        <w:t xml:space="preserve"> user interface </w:t>
      </w:r>
      <w:r w:rsidR="00B349B8">
        <w:t xml:space="preserve">controls </w:t>
      </w:r>
      <w:proofErr w:type="gramStart"/>
      <w:r w:rsidR="008865A7">
        <w:t>will be added</w:t>
      </w:r>
      <w:proofErr w:type="gramEnd"/>
      <w:r w:rsidR="008865A7">
        <w:t xml:space="preserve"> in a future release. All of these features are backwards compatible, meaning users now have access to detailed control inputs, but the established OpenStudio default control remains in place</w:t>
      </w:r>
      <w:r w:rsidR="0060440D">
        <w:t xml:space="preserve">. </w:t>
      </w:r>
      <w:r w:rsidR="00DE154F">
        <w:t>Therefore,</w:t>
      </w:r>
      <w:r w:rsidR="008865A7">
        <w:t xml:space="preserve"> these new fe</w:t>
      </w:r>
      <w:r w:rsidR="00B349B8">
        <w:t xml:space="preserve">atures </w:t>
      </w:r>
      <w:proofErr w:type="gramStart"/>
      <w:r w:rsidR="00B349B8">
        <w:t>can be utilized</w:t>
      </w:r>
      <w:proofErr w:type="gramEnd"/>
      <w:r w:rsidR="00B349B8">
        <w:t xml:space="preserve"> on an as-</w:t>
      </w:r>
      <w:r w:rsidR="008865A7">
        <w:t>needed basis and existing models will continue to operate in the same way.</w:t>
      </w:r>
      <w:r w:rsidR="009A5B5C">
        <w:t xml:space="preserve"> Examples and tutorials of applying these new features will be available in the weeks following the release of OpenStudio 1.9.0.</w:t>
      </w:r>
    </w:p>
    <w:p w14:paraId="0A6CEA71" w14:textId="4A263CD2" w:rsidR="008865A7" w:rsidRDefault="008865A7" w:rsidP="00392CC5">
      <w:r>
        <w:t>There are significant addit</w:t>
      </w:r>
      <w:r w:rsidR="00B349B8">
        <w:t>ions at the HVAC component level</w:t>
      </w:r>
      <w:r w:rsidR="00C86BF7">
        <w:t xml:space="preserve">, including </w:t>
      </w:r>
      <w:r>
        <w:t xml:space="preserve">a large number of new coil types, Zone HVAC, and plant components. Of particular interest are a number of new variable speed DX coils, </w:t>
      </w:r>
      <w:r w:rsidR="008718AD">
        <w:t xml:space="preserve">new zone mixing inputs, </w:t>
      </w:r>
      <w:r>
        <w:t>a new Zone HVAC model that ac</w:t>
      </w:r>
      <w:r w:rsidR="00B349B8">
        <w:t>commodates natural ventilation,</w:t>
      </w:r>
      <w:r w:rsidR="00297779">
        <w:t xml:space="preserve"> idealized plant components that allow a user defined constant temperature source on the supply side, and a user defined load on the demand. The full list of new input object types is included below. All of these are available in the OpenStudio API and Measures, and many of them are available in the graphical interface through drag and drop.</w:t>
      </w:r>
    </w:p>
    <w:p w14:paraId="64C389E4" w14:textId="030DA2F5" w:rsidR="00985143" w:rsidRDefault="00B349B8" w:rsidP="00392CC5">
      <w:proofErr w:type="gramStart"/>
      <w:r>
        <w:t xml:space="preserve">• </w:t>
      </w:r>
      <w:proofErr w:type="spellStart"/>
      <w:r w:rsidR="00207850">
        <w:t>ZoneCrossMixing</w:t>
      </w:r>
      <w:proofErr w:type="spellEnd"/>
      <w:r w:rsidR="00083A53">
        <w:t xml:space="preserve">  • </w:t>
      </w:r>
      <w:proofErr w:type="spellStart"/>
      <w:r w:rsidR="00CB35B7">
        <w:t>ZoneM</w:t>
      </w:r>
      <w:r w:rsidR="00207850">
        <w:t>ixing</w:t>
      </w:r>
      <w:proofErr w:type="spellEnd"/>
      <w:r w:rsidR="00083A53">
        <w:t xml:space="preserve"> • </w:t>
      </w:r>
      <w:proofErr w:type="spellStart"/>
      <w:r w:rsidR="00207850">
        <w:t>SolarCollectorPerformanceFlatPlate</w:t>
      </w:r>
      <w:proofErr w:type="spellEnd"/>
      <w:r w:rsidR="00083A53">
        <w:t xml:space="preserve"> • </w:t>
      </w:r>
      <w:proofErr w:type="spellStart"/>
      <w:r w:rsidR="00207850">
        <w:t>SolarCollector</w:t>
      </w:r>
      <w:r w:rsidR="00CB35B7">
        <w:t>Fla</w:t>
      </w:r>
      <w:r w:rsidR="00207850">
        <w:t>tPlateWater</w:t>
      </w:r>
      <w:proofErr w:type="spellEnd"/>
      <w:r w:rsidR="00083A53">
        <w:t xml:space="preserve"> • </w:t>
      </w:r>
      <w:proofErr w:type="spellStart"/>
      <w:r w:rsidR="00207850">
        <w:t>SolarCollector</w:t>
      </w:r>
      <w:r w:rsidR="00CB35B7">
        <w:t>IntegralColl</w:t>
      </w:r>
      <w:r w:rsidR="00207850">
        <w:t>ectorStorage</w:t>
      </w:r>
      <w:proofErr w:type="spellEnd"/>
      <w:r>
        <w:t xml:space="preserve"> </w:t>
      </w:r>
      <w:r w:rsidR="00083A53">
        <w:t>•</w:t>
      </w:r>
      <w:r>
        <w:t xml:space="preserve"> </w:t>
      </w:r>
      <w:proofErr w:type="spellStart"/>
      <w:r w:rsidR="00207850">
        <w:t>SolarCollectorPerformance</w:t>
      </w:r>
      <w:r w:rsidR="00CB35B7">
        <w:t>IntegralColl</w:t>
      </w:r>
      <w:r w:rsidR="00207850">
        <w:t>ectorStorage</w:t>
      </w:r>
      <w:proofErr w:type="spellEnd"/>
      <w:r w:rsidR="00083A53">
        <w:t xml:space="preserve"> • </w:t>
      </w:r>
      <w:proofErr w:type="spellStart"/>
      <w:r w:rsidR="00CB35B7">
        <w:t>SolarColl</w:t>
      </w:r>
      <w:r w:rsidR="00207850">
        <w:t>ectorFlatPlate</w:t>
      </w:r>
      <w:r w:rsidR="00CB35B7">
        <w:t>Photovo</w:t>
      </w:r>
      <w:r w:rsidR="00207850">
        <w:t>ltaicThermal</w:t>
      </w:r>
      <w:proofErr w:type="spellEnd"/>
      <w:r w:rsidR="00083A53">
        <w:t xml:space="preserve"> • </w:t>
      </w:r>
      <w:proofErr w:type="spellStart"/>
      <w:r w:rsidR="00CB35B7">
        <w:t>ZoneVentilationDesignFlowRate</w:t>
      </w:r>
      <w:proofErr w:type="spellEnd"/>
      <w:r w:rsidR="00083A53">
        <w:t xml:space="preserve"> • </w:t>
      </w:r>
      <w:proofErr w:type="spellStart"/>
      <w:r w:rsidR="00CB35B7">
        <w:t>FluidCoo</w:t>
      </w:r>
      <w:r w:rsidR="00207850">
        <w:t>lerTwoSpeed</w:t>
      </w:r>
      <w:proofErr w:type="spellEnd"/>
      <w:r w:rsidR="00083A53">
        <w:t xml:space="preserve"> • </w:t>
      </w:r>
      <w:proofErr w:type="spellStart"/>
      <w:r w:rsidR="00207850">
        <w:t>FluidCoolerSingleSpeed</w:t>
      </w:r>
      <w:proofErr w:type="spellEnd"/>
      <w:r w:rsidR="00083A53">
        <w:t xml:space="preserve"> • </w:t>
      </w:r>
      <w:proofErr w:type="spellStart"/>
      <w:r w:rsidR="00207850">
        <w:t>PipeOutdoor</w:t>
      </w:r>
      <w:proofErr w:type="spellEnd"/>
      <w:r w:rsidR="00083A53">
        <w:t xml:space="preserve"> • </w:t>
      </w:r>
      <w:proofErr w:type="spellStart"/>
      <w:r w:rsidR="00207850">
        <w:t>PipeIndoor</w:t>
      </w:r>
      <w:proofErr w:type="spellEnd"/>
      <w:r w:rsidR="00083A53">
        <w:t xml:space="preserve"> • </w:t>
      </w:r>
      <w:r w:rsidR="00CB35B7">
        <w:t>Duct</w:t>
      </w:r>
      <w:r w:rsidR="00083A53">
        <w:t xml:space="preserve">• </w:t>
      </w:r>
      <w:proofErr w:type="spellStart"/>
      <w:r w:rsidR="00207850">
        <w:t>AvailabilityManagerHybridVentilation</w:t>
      </w:r>
      <w:proofErr w:type="spellEnd"/>
      <w:r w:rsidR="00083A53">
        <w:t xml:space="preserve"> • </w:t>
      </w:r>
      <w:proofErr w:type="spellStart"/>
      <w:r w:rsidR="00207850">
        <w:t>CoilSystemCoolingWater</w:t>
      </w:r>
      <w:r w:rsidR="00CB35B7">
        <w:t>HeatExchang</w:t>
      </w:r>
      <w:r w:rsidR="00207850">
        <w:t>erAssisted</w:t>
      </w:r>
      <w:proofErr w:type="spellEnd"/>
      <w:r w:rsidR="00083A53">
        <w:t xml:space="preserve"> • </w:t>
      </w:r>
      <w:proofErr w:type="spellStart"/>
      <w:r w:rsidR="00207850">
        <w:t>CoilSystemCoolingDX</w:t>
      </w:r>
      <w:r w:rsidR="00CB35B7">
        <w:t>HeatExcha</w:t>
      </w:r>
      <w:r w:rsidR="00207850">
        <w:t>ngerAssisted</w:t>
      </w:r>
      <w:proofErr w:type="spellEnd"/>
      <w:r w:rsidR="00083A53">
        <w:t xml:space="preserve"> • </w:t>
      </w:r>
      <w:proofErr w:type="spellStart"/>
      <w:r w:rsidR="00CB35B7">
        <w:t>PlantEquip</w:t>
      </w:r>
      <w:r w:rsidR="00207850">
        <w:t>mentOperationOutdoorDewpoint</w:t>
      </w:r>
      <w:proofErr w:type="spellEnd"/>
      <w:r w:rsidR="00083A53">
        <w:t xml:space="preserve"> • </w:t>
      </w:r>
      <w:proofErr w:type="spellStart"/>
      <w:r w:rsidR="00207850">
        <w:t>PlantEquipmentOperation</w:t>
      </w:r>
      <w:r w:rsidR="00CB35B7">
        <w:t>OutdoorWet</w:t>
      </w:r>
      <w:r w:rsidR="00207850">
        <w:t>Bulb</w:t>
      </w:r>
      <w:proofErr w:type="spellEnd"/>
      <w:r w:rsidR="00083A53">
        <w:t xml:space="preserve"> • </w:t>
      </w:r>
      <w:proofErr w:type="spellStart"/>
      <w:r w:rsidR="00CB35B7">
        <w:t>Te</w:t>
      </w:r>
      <w:r w:rsidR="00207850">
        <w:t>mperingValve</w:t>
      </w:r>
      <w:proofErr w:type="spellEnd"/>
      <w:r w:rsidR="00083A53">
        <w:t xml:space="preserve"> • </w:t>
      </w:r>
      <w:proofErr w:type="spellStart"/>
      <w:r w:rsidR="00CB35B7">
        <w:t>Chille</w:t>
      </w:r>
      <w:r w:rsidR="00207850">
        <w:t>rAbsorption</w:t>
      </w:r>
      <w:proofErr w:type="spellEnd"/>
      <w:r w:rsidR="00083A53">
        <w:t xml:space="preserve"> • </w:t>
      </w:r>
      <w:proofErr w:type="spellStart"/>
      <w:r w:rsidR="00207850">
        <w:t>ChillerAbsorptionIndirect</w:t>
      </w:r>
      <w:proofErr w:type="spellEnd"/>
      <w:r w:rsidR="00083A53">
        <w:t xml:space="preserve"> • </w:t>
      </w:r>
      <w:proofErr w:type="spellStart"/>
      <w:r w:rsidR="00207850">
        <w:t>CoilCoolingDX</w:t>
      </w:r>
      <w:r w:rsidR="00CB35B7">
        <w:t>TwoStageWithHumidit</w:t>
      </w:r>
      <w:r w:rsidR="00207850">
        <w:t>yControlMode</w:t>
      </w:r>
      <w:proofErr w:type="spellEnd"/>
      <w:r w:rsidR="00083A53">
        <w:t xml:space="preserve"> • </w:t>
      </w:r>
      <w:proofErr w:type="spellStart"/>
      <w:r w:rsidR="00207850">
        <w:t>AirTerminalDualDuctVAV</w:t>
      </w:r>
      <w:proofErr w:type="spellEnd"/>
      <w:r w:rsidR="00083A53">
        <w:t xml:space="preserve"> • </w:t>
      </w:r>
      <w:proofErr w:type="spellStart"/>
      <w:r w:rsidR="00207850">
        <w:t>AvailabilityManager</w:t>
      </w:r>
      <w:r w:rsidR="00CB35B7">
        <w:t>Optim</w:t>
      </w:r>
      <w:r w:rsidR="00207850">
        <w:t>umStart</w:t>
      </w:r>
      <w:proofErr w:type="spellEnd"/>
      <w:r w:rsidR="00083A53">
        <w:t xml:space="preserve"> • </w:t>
      </w:r>
      <w:proofErr w:type="spellStart"/>
      <w:r w:rsidR="00207850">
        <w:t>AvailabilityManagerDifferentialThermostat</w:t>
      </w:r>
      <w:proofErr w:type="spellEnd"/>
      <w:r w:rsidR="00083A53">
        <w:t xml:space="preserve"> • </w:t>
      </w:r>
      <w:proofErr w:type="spellStart"/>
      <w:r w:rsidR="00207850">
        <w:t>ThermalStorageIceDetailed</w:t>
      </w:r>
      <w:proofErr w:type="spellEnd"/>
      <w:r w:rsidR="00083A53">
        <w:t xml:space="preserve"> • </w:t>
      </w:r>
      <w:proofErr w:type="spellStart"/>
      <w:r w:rsidR="00CB35B7">
        <w:t>Ground</w:t>
      </w:r>
      <w:r w:rsidR="00207850">
        <w:t>HeatExchangerHorizontalTrench</w:t>
      </w:r>
      <w:proofErr w:type="spellEnd"/>
      <w:r w:rsidR="00083A53">
        <w:t xml:space="preserve"> • </w:t>
      </w:r>
      <w:proofErr w:type="spellStart"/>
      <w:r w:rsidR="00CB35B7">
        <w:t>PlantEquipmentOper</w:t>
      </w:r>
      <w:r w:rsidR="00207850">
        <w:t>ationOutdoorRelativeHumidity</w:t>
      </w:r>
      <w:proofErr w:type="spellEnd"/>
      <w:r w:rsidR="00083A53">
        <w:t xml:space="preserve"> • </w:t>
      </w:r>
      <w:proofErr w:type="spellStart"/>
      <w:r w:rsidR="00CB35B7">
        <w:t>Availab</w:t>
      </w:r>
      <w:r w:rsidR="00207850">
        <w:t>ilityManagerNightVentilation</w:t>
      </w:r>
      <w:proofErr w:type="spellEnd"/>
      <w:r w:rsidR="00083A53">
        <w:t xml:space="preserve"> • </w:t>
      </w:r>
      <w:proofErr w:type="spellStart"/>
      <w:r w:rsidR="00CB35B7">
        <w:t>Pla</w:t>
      </w:r>
      <w:r w:rsidR="00207850">
        <w:t>ntEquipmentOperationOutdoorDryBulbDifference</w:t>
      </w:r>
      <w:proofErr w:type="spellEnd"/>
      <w:r w:rsidR="00083A53">
        <w:t xml:space="preserve"> • </w:t>
      </w:r>
      <w:proofErr w:type="spellStart"/>
      <w:r w:rsidR="00CB35B7">
        <w:t>PlantEquipmentOperat</w:t>
      </w:r>
      <w:r w:rsidR="00207850">
        <w:t>ionOutdoorDewpointDifference</w:t>
      </w:r>
      <w:proofErr w:type="spellEnd"/>
      <w:r w:rsidR="00083A53">
        <w:t xml:space="preserve"> • </w:t>
      </w:r>
      <w:proofErr w:type="spellStart"/>
      <w:r w:rsidR="00207850">
        <w:t>PlantEquipmentOperationOutdoorWetBulbDifference</w:t>
      </w:r>
      <w:proofErr w:type="spellEnd"/>
      <w:r w:rsidR="00083A53">
        <w:t xml:space="preserve"> • </w:t>
      </w:r>
      <w:proofErr w:type="spellStart"/>
      <w:r w:rsidR="00CB35B7">
        <w:t>PlantEqui</w:t>
      </w:r>
      <w:r w:rsidR="00207850">
        <w:t>pmentOperationOutdoorDryBulb</w:t>
      </w:r>
      <w:proofErr w:type="spellEnd"/>
      <w:r w:rsidR="00083A53">
        <w:t xml:space="preserve"> • </w:t>
      </w:r>
      <w:proofErr w:type="spellStart"/>
      <w:r w:rsidR="00207850">
        <w:t>HeaderedPumps</w:t>
      </w:r>
      <w:r w:rsidR="00CB35B7">
        <w:t>C</w:t>
      </w:r>
      <w:r w:rsidR="00207850">
        <w:t>onstantSpeed</w:t>
      </w:r>
      <w:proofErr w:type="spellEnd"/>
      <w:r w:rsidR="00083A53">
        <w:t xml:space="preserve"> • </w:t>
      </w:r>
      <w:proofErr w:type="spellStart"/>
      <w:r w:rsidR="00CB35B7">
        <w:t>HeaderedPump</w:t>
      </w:r>
      <w:r w:rsidR="00207850">
        <w:t>s</w:t>
      </w:r>
      <w:r w:rsidR="00CB35B7">
        <w:t>V</w:t>
      </w:r>
      <w:r w:rsidR="00207850">
        <w:t>ariableSpeed</w:t>
      </w:r>
      <w:proofErr w:type="spellEnd"/>
      <w:r w:rsidR="00083A53">
        <w:t xml:space="preserve"> • </w:t>
      </w:r>
      <w:proofErr w:type="spellStart"/>
      <w:r w:rsidR="00CB35B7">
        <w:t>WaterHea</w:t>
      </w:r>
      <w:r w:rsidR="00207850">
        <w:t>terHeatPump</w:t>
      </w:r>
      <w:proofErr w:type="spellEnd"/>
      <w:r w:rsidR="00083A53">
        <w:t xml:space="preserve"> • </w:t>
      </w:r>
      <w:proofErr w:type="spellStart"/>
      <w:r w:rsidR="00207850">
        <w:t>CoilPerformanceDXCooling</w:t>
      </w:r>
      <w:proofErr w:type="spellEnd"/>
      <w:r w:rsidR="00083A53">
        <w:t xml:space="preserve"> • </w:t>
      </w:r>
      <w:proofErr w:type="spellStart"/>
      <w:r w:rsidR="00207850">
        <w:t>Coil</w:t>
      </w:r>
      <w:r w:rsidR="00CB35B7">
        <w:t>Wa</w:t>
      </w:r>
      <w:r w:rsidR="00207850">
        <w:t>terHeatingAirToWaterHeatPump</w:t>
      </w:r>
      <w:proofErr w:type="spellEnd"/>
      <w:r w:rsidR="00083A53">
        <w:t xml:space="preserve"> • </w:t>
      </w:r>
      <w:proofErr w:type="spellStart"/>
      <w:r w:rsidR="00207850">
        <w:t>CoilHeatingWaterToAirHeatPump</w:t>
      </w:r>
      <w:r w:rsidR="00CB35B7">
        <w:t>VariableSpeedE</w:t>
      </w:r>
      <w:r w:rsidR="00207850">
        <w:t>quationFit</w:t>
      </w:r>
      <w:proofErr w:type="spellEnd"/>
      <w:r w:rsidR="00083A53">
        <w:t xml:space="preserve"> • </w:t>
      </w:r>
      <w:proofErr w:type="spellStart"/>
      <w:r w:rsidR="00207850">
        <w:t>CoilHeatingDX</w:t>
      </w:r>
      <w:r w:rsidR="00CB35B7">
        <w:t>VariableSpeed</w:t>
      </w:r>
      <w:proofErr w:type="spellEnd"/>
      <w:r w:rsidR="00083A53">
        <w:t xml:space="preserve"> • </w:t>
      </w:r>
      <w:proofErr w:type="spellStart"/>
      <w:r w:rsidR="00207850">
        <w:t>CoilCoolingWaterToAirHeatPump</w:t>
      </w:r>
      <w:r w:rsidR="00CB35B7">
        <w:t>VariableSpeed</w:t>
      </w:r>
      <w:r w:rsidR="00207850">
        <w:t>EquationFit</w:t>
      </w:r>
      <w:proofErr w:type="spellEnd"/>
      <w:r w:rsidR="00083A53">
        <w:t xml:space="preserve"> • </w:t>
      </w:r>
      <w:proofErr w:type="spellStart"/>
      <w:r w:rsidR="00207850">
        <w:t>SetpointManagerSingleZone</w:t>
      </w:r>
      <w:r w:rsidR="00CB35B7">
        <w:t>Hu</w:t>
      </w:r>
      <w:r w:rsidR="00207850">
        <w:t>midityMaximum</w:t>
      </w:r>
      <w:proofErr w:type="spellEnd"/>
      <w:r w:rsidR="00083A53">
        <w:t xml:space="preserve"> • </w:t>
      </w:r>
      <w:proofErr w:type="spellStart"/>
      <w:r w:rsidR="00207850">
        <w:t>ThermalStorage</w:t>
      </w:r>
      <w:r w:rsidR="00CB35B7">
        <w:t>ChilledWate</w:t>
      </w:r>
      <w:r w:rsidR="00207850">
        <w:t>rStratified</w:t>
      </w:r>
      <w:proofErr w:type="spellEnd"/>
      <w:r w:rsidR="00083A53">
        <w:t xml:space="preserve"> • </w:t>
      </w:r>
      <w:proofErr w:type="spellStart"/>
      <w:r w:rsidR="00207850">
        <w:t>SetpointManager</w:t>
      </w:r>
      <w:r w:rsidR="00CB35B7">
        <w:t>Coldest</w:t>
      </w:r>
      <w:proofErr w:type="spellEnd"/>
      <w:r w:rsidR="00083A53">
        <w:t xml:space="preserve"> • </w:t>
      </w:r>
      <w:proofErr w:type="spellStart"/>
      <w:r w:rsidR="00CB35B7">
        <w:t>EvaporativeFluidCoo</w:t>
      </w:r>
      <w:r w:rsidR="00207850">
        <w:t>lerTwoSpeed</w:t>
      </w:r>
      <w:proofErr w:type="spellEnd"/>
      <w:r w:rsidR="00083A53">
        <w:t xml:space="preserve"> • </w:t>
      </w:r>
      <w:proofErr w:type="spellStart"/>
      <w:r w:rsidR="00CB35B7">
        <w:lastRenderedPageBreak/>
        <w:t>SetpointMan</w:t>
      </w:r>
      <w:r w:rsidR="00207850">
        <w:t>agerMultiZoneCoolingAverage</w:t>
      </w:r>
      <w:proofErr w:type="spellEnd"/>
      <w:r w:rsidR="00083A53">
        <w:t xml:space="preserve"> • </w:t>
      </w:r>
      <w:proofErr w:type="spellStart"/>
      <w:r w:rsidR="00207850">
        <w:t>SetpointManagerMultiZoneHeatingAverage</w:t>
      </w:r>
      <w:proofErr w:type="spellEnd"/>
      <w:r w:rsidR="00083A53">
        <w:t xml:space="preserve"> • </w:t>
      </w:r>
      <w:proofErr w:type="spellStart"/>
      <w:r w:rsidR="00207850">
        <w:t>ZoneHVACDehumidifierDX</w:t>
      </w:r>
      <w:proofErr w:type="spellEnd"/>
      <w:r w:rsidR="00083A53">
        <w:t xml:space="preserve"> • </w:t>
      </w:r>
      <w:proofErr w:type="spellStart"/>
      <w:r w:rsidR="00CB35B7">
        <w:t>Zo</w:t>
      </w:r>
      <w:r w:rsidR="00207850">
        <w:t>neHVACEnergyRecoveryVentilatorController</w:t>
      </w:r>
      <w:proofErr w:type="spellEnd"/>
      <w:r w:rsidR="00083A53">
        <w:t xml:space="preserve"> • </w:t>
      </w:r>
      <w:proofErr w:type="spellStart"/>
      <w:r w:rsidR="00207850">
        <w:t>ZoneHVACEnergyRecoveryVentilator</w:t>
      </w:r>
      <w:proofErr w:type="spellEnd"/>
      <w:r w:rsidR="00083A53">
        <w:t xml:space="preserve"> • </w:t>
      </w:r>
      <w:proofErr w:type="spellStart"/>
      <w:r w:rsidR="00207850">
        <w:t>CoilCoolingDXVariableSpeed</w:t>
      </w:r>
      <w:proofErr w:type="spellEnd"/>
      <w:r w:rsidR="00083A53">
        <w:t xml:space="preserve"> • </w:t>
      </w:r>
      <w:proofErr w:type="spellStart"/>
      <w:r w:rsidR="00207850">
        <w:t>CentralHeatPumpSystem</w:t>
      </w:r>
      <w:proofErr w:type="spellEnd"/>
      <w:r w:rsidR="00083A53">
        <w:t xml:space="preserve"> • </w:t>
      </w:r>
      <w:proofErr w:type="spellStart"/>
      <w:r w:rsidR="00CB35B7">
        <w:t>SetpointMana</w:t>
      </w:r>
      <w:r w:rsidR="00207850">
        <w:t>gerMultiZoneHumidityMaximum</w:t>
      </w:r>
      <w:proofErr w:type="spellEnd"/>
      <w:r w:rsidR="00083A53">
        <w:t xml:space="preserve"> • </w:t>
      </w:r>
      <w:proofErr w:type="spellStart"/>
      <w:r w:rsidR="00207850">
        <w:t>CoilHeatingDX</w:t>
      </w:r>
      <w:r w:rsidR="00CB35B7">
        <w:t>Mu</w:t>
      </w:r>
      <w:r w:rsidR="00207850">
        <w:t>ltiSpeed</w:t>
      </w:r>
      <w:proofErr w:type="spellEnd"/>
      <w:r w:rsidR="00083A53">
        <w:t xml:space="preserve"> • </w:t>
      </w:r>
      <w:proofErr w:type="spellStart"/>
      <w:r w:rsidR="00CB35B7">
        <w:t>SetpointManag</w:t>
      </w:r>
      <w:r w:rsidR="00207850">
        <w:t>erFollowSystemNodeTemperature</w:t>
      </w:r>
      <w:proofErr w:type="spellEnd"/>
      <w:r w:rsidR="00083A53">
        <w:t xml:space="preserve"> • </w:t>
      </w:r>
      <w:proofErr w:type="spellStart"/>
      <w:r w:rsidR="00207850">
        <w:t>SetpointManagerSingleZoneOneStageCooling</w:t>
      </w:r>
      <w:proofErr w:type="spellEnd"/>
      <w:r w:rsidR="00083A53">
        <w:t xml:space="preserve"> • </w:t>
      </w:r>
      <w:proofErr w:type="spellStart"/>
      <w:r w:rsidR="00CB35B7">
        <w:t>SetpointMana</w:t>
      </w:r>
      <w:r w:rsidR="00083A53">
        <w:t>gerSingleZone</w:t>
      </w:r>
      <w:r w:rsidR="00207850">
        <w:t>OneStageHeating</w:t>
      </w:r>
      <w:proofErr w:type="spellEnd"/>
      <w:r w:rsidR="00083A53">
        <w:t xml:space="preserve"> • </w:t>
      </w:r>
      <w:proofErr w:type="spellStart"/>
      <w:r w:rsidR="00083A53">
        <w:t>SetpointManagerMultiZoneMaximumHumidityAverage</w:t>
      </w:r>
      <w:proofErr w:type="spellEnd"/>
      <w:r w:rsidR="00083A53">
        <w:t xml:space="preserve"> • </w:t>
      </w:r>
      <w:proofErr w:type="spellStart"/>
      <w:r w:rsidR="00083A53">
        <w:t>SetpointManager</w:t>
      </w:r>
      <w:r w:rsidR="00CB35B7">
        <w:t>Mul</w:t>
      </w:r>
      <w:r w:rsidR="00083A53">
        <w:t>tiZoneMinimumHumidityAverage</w:t>
      </w:r>
      <w:proofErr w:type="spellEnd"/>
      <w:r w:rsidR="00083A53">
        <w:t xml:space="preserve"> • </w:t>
      </w:r>
      <w:proofErr w:type="spellStart"/>
      <w:r w:rsidR="00083A53">
        <w:t>SetpointManagerReturnAirBypassFlow</w:t>
      </w:r>
      <w:proofErr w:type="spellEnd"/>
      <w:r w:rsidR="00083A53">
        <w:t xml:space="preserve"> • </w:t>
      </w:r>
      <w:proofErr w:type="spellStart"/>
      <w:r w:rsidR="00CB35B7">
        <w:t>SetpointMana</w:t>
      </w:r>
      <w:r w:rsidR="00083A53">
        <w:t>gerFollowGroundTemperature</w:t>
      </w:r>
      <w:proofErr w:type="spellEnd"/>
      <w:r w:rsidR="00083A53">
        <w:t xml:space="preserve"> • </w:t>
      </w:r>
      <w:proofErr w:type="spellStart"/>
      <w:r w:rsidR="00CB35B7">
        <w:t>ChillerH</w:t>
      </w:r>
      <w:r w:rsidR="00083A53">
        <w:t>eaterPerformanceElectricEIR</w:t>
      </w:r>
      <w:proofErr w:type="spellEnd"/>
      <w:r w:rsidR="00083A53">
        <w:t xml:space="preserve"> • </w:t>
      </w:r>
      <w:proofErr w:type="spellStart"/>
      <w:r w:rsidR="00CB35B7">
        <w:t>Pl</w:t>
      </w:r>
      <w:r w:rsidR="00083A53">
        <w:t>antComponentTemperatureSource</w:t>
      </w:r>
      <w:proofErr w:type="spellEnd"/>
      <w:r w:rsidR="00083A53">
        <w:t xml:space="preserve"> • </w:t>
      </w:r>
      <w:proofErr w:type="spellStart"/>
      <w:r w:rsidR="00083A53">
        <w:t>ZoneHVACUnitVentilator</w:t>
      </w:r>
      <w:proofErr w:type="spellEnd"/>
      <w:r w:rsidR="00083A53">
        <w:t xml:space="preserve"> • </w:t>
      </w:r>
      <w:proofErr w:type="spellStart"/>
      <w:r w:rsidR="00083A53">
        <w:t>WaterHeaterStratified</w:t>
      </w:r>
      <w:proofErr w:type="spellEnd"/>
      <w:r w:rsidR="00083A53">
        <w:t xml:space="preserve"> • </w:t>
      </w:r>
      <w:proofErr w:type="spellStart"/>
      <w:r w:rsidR="00083A53">
        <w:t>ZoneHVACBaseboard</w:t>
      </w:r>
      <w:r w:rsidR="00CB35B7">
        <w:t>RadiantCon</w:t>
      </w:r>
      <w:r w:rsidR="00083A53">
        <w:t>vectiveWater</w:t>
      </w:r>
      <w:proofErr w:type="spellEnd"/>
      <w:r w:rsidR="00083A53">
        <w:t xml:space="preserve"> • </w:t>
      </w:r>
      <w:proofErr w:type="spellStart"/>
      <w:r w:rsidR="00083A53">
        <w:t>ZoneHVAC</w:t>
      </w:r>
      <w:r w:rsidR="00CB35B7">
        <w:t>Basebo</w:t>
      </w:r>
      <w:r w:rsidR="00083A53">
        <w:t>ardRadiantConvectiveElectric</w:t>
      </w:r>
      <w:proofErr w:type="spellEnd"/>
      <w:r w:rsidR="00083A53">
        <w:t xml:space="preserve"> • </w:t>
      </w:r>
      <w:proofErr w:type="spellStart"/>
      <w:r w:rsidR="00083A53">
        <w:t>LoadProfilePlant</w:t>
      </w:r>
      <w:proofErr w:type="spellEnd"/>
      <w:proofErr w:type="gramEnd"/>
    </w:p>
    <w:p w14:paraId="57F4AA65" w14:textId="1F732DEF" w:rsidR="00C86BF7" w:rsidRDefault="00985143" w:rsidP="00392CC5">
      <w:r>
        <w:t>There are a number of enhancements in areas beyond HVAC capability particularly to the OpenStudio applic</w:t>
      </w:r>
      <w:r w:rsidR="00724FA8">
        <w:t>ation and the Measure ecosystem:</w:t>
      </w:r>
    </w:p>
    <w:p w14:paraId="1034E57A" w14:textId="67F07493" w:rsidR="00B76061" w:rsidRDefault="00B76061" w:rsidP="00392CC5">
      <w:pPr>
        <w:pStyle w:val="ListParagraph"/>
        <w:numPr>
          <w:ilvl w:val="0"/>
          <w:numId w:val="12"/>
        </w:numPr>
      </w:pPr>
      <w:r>
        <w:t xml:space="preserve">The OpenStudio application has been enhanced with </w:t>
      </w:r>
      <w:r w:rsidR="00985143">
        <w:t>new</w:t>
      </w:r>
      <w:r>
        <w:t xml:space="preserve"> grid views for </w:t>
      </w:r>
      <w:r w:rsidR="00985143">
        <w:t>the design day</w:t>
      </w:r>
      <w:r>
        <w:t xml:space="preserve"> and facility </w:t>
      </w:r>
      <w:r w:rsidR="00985143">
        <w:t>interfaces</w:t>
      </w:r>
    </w:p>
    <w:p w14:paraId="2C22857F" w14:textId="69FCCE9B" w:rsidR="00B76061" w:rsidRDefault="00B76061" w:rsidP="00392CC5">
      <w:pPr>
        <w:pStyle w:val="ListParagraph"/>
        <w:numPr>
          <w:ilvl w:val="0"/>
          <w:numId w:val="11"/>
        </w:numPr>
      </w:pPr>
      <w:r w:rsidRPr="00B76061">
        <w:t>Users can now specify costs and ECMs on external models imported to PAT for export to EDAPT</w:t>
      </w:r>
    </w:p>
    <w:p w14:paraId="453504EB" w14:textId="348A03A5" w:rsidR="00B76061" w:rsidRDefault="00B76061" w:rsidP="00392CC5">
      <w:pPr>
        <w:pStyle w:val="ListParagraph"/>
        <w:numPr>
          <w:ilvl w:val="0"/>
          <w:numId w:val="8"/>
        </w:numPr>
      </w:pPr>
      <w:r>
        <w:t>A new standard reporting Measure</w:t>
      </w:r>
      <w:r w:rsidR="00985143">
        <w:t xml:space="preserve"> has been added</w:t>
      </w:r>
    </w:p>
    <w:p w14:paraId="6379AEE0" w14:textId="7567F116" w:rsidR="00B76061" w:rsidRDefault="00B76061" w:rsidP="00392CC5">
      <w:pPr>
        <w:pStyle w:val="ListParagraph"/>
        <w:numPr>
          <w:ilvl w:val="0"/>
          <w:numId w:val="8"/>
        </w:numPr>
      </w:pPr>
      <w:r>
        <w:t xml:space="preserve">Radiance functionality </w:t>
      </w:r>
      <w:r w:rsidR="00985143">
        <w:t xml:space="preserve">has been </w:t>
      </w:r>
      <w:r>
        <w:t>refactored as a Measure</w:t>
      </w:r>
      <w:r w:rsidR="003B5E30">
        <w:t xml:space="preserve">; as a result, the “select daylight simulation engine” radio buttons have been removed from the Run Tab. Users wishing to use Radiance for their daylight simulations must apply the “Radiance Daylighting Measure” from their measures library (under Electric Lighting </w:t>
      </w:r>
      <w:r w:rsidR="003B5E30">
        <w:sym w:font="Wingdings" w:char="F0E0"/>
      </w:r>
      <w:r w:rsidR="003B5E30">
        <w:t xml:space="preserve"> Electric Lighting Controls </w:t>
      </w:r>
      <w:r w:rsidR="003B5E30">
        <w:sym w:font="Wingdings" w:char="F0E0"/>
      </w:r>
      <w:r w:rsidR="003B5E30">
        <w:t xml:space="preserve"> Radiance Daylighting Measure) as an “Always Run Measure”. Support for </w:t>
      </w:r>
      <w:proofErr w:type="spellStart"/>
      <w:r w:rsidR="003B5E30">
        <w:t>shadecloth</w:t>
      </w:r>
      <w:proofErr w:type="spellEnd"/>
      <w:r w:rsidR="003B5E30">
        <w:t xml:space="preserve"> (e.g. </w:t>
      </w:r>
      <w:proofErr w:type="spellStart"/>
      <w:r w:rsidR="003B5E30">
        <w:t>Mechoshade</w:t>
      </w:r>
      <w:proofErr w:type="spellEnd"/>
      <w:r w:rsidR="003B5E30">
        <w:t xml:space="preserve">) and daylight redirecting louvers (exemplified in this release with </w:t>
      </w:r>
      <w:proofErr w:type="spellStart"/>
      <w:r w:rsidR="003B5E30">
        <w:t>Lightlouver</w:t>
      </w:r>
      <w:proofErr w:type="spellEnd"/>
      <w:r w:rsidR="003B5E30">
        <w:t xml:space="preserve">) </w:t>
      </w:r>
      <w:proofErr w:type="gramStart"/>
      <w:r w:rsidR="003B5E30">
        <w:t>ha</w:t>
      </w:r>
      <w:r w:rsidR="00E878AD">
        <w:t>ve</w:t>
      </w:r>
      <w:r w:rsidR="003B5E30">
        <w:t xml:space="preserve"> been added</w:t>
      </w:r>
      <w:proofErr w:type="gramEnd"/>
      <w:r w:rsidR="003B5E30">
        <w:t xml:space="preserve"> to the shade material types along with the existing venetian blind option. Daylight metrics reporting has been improved, and a fully automated 3-phase simulation workflow that supports multiple window groups is part of this new measure. As a measure, this also allows users to run Radiance-based daylighting simulations with PAT and OpenStudio Server. </w:t>
      </w:r>
    </w:p>
    <w:p w14:paraId="4E36C182" w14:textId="2AD37FC5" w:rsidR="00B76061" w:rsidRDefault="00B76061" w:rsidP="00392CC5">
      <w:pPr>
        <w:pStyle w:val="ListParagraph"/>
        <w:numPr>
          <w:ilvl w:val="0"/>
          <w:numId w:val="8"/>
        </w:numPr>
      </w:pPr>
      <w:r w:rsidRPr="00B76061">
        <w:t>OpenStudio ships with select gems (</w:t>
      </w:r>
      <w:hyperlink r:id="rId17" w:anchor="packaged-gems" w:history="1">
        <w:r w:rsidRPr="00B76061">
          <w:rPr>
            <w:rStyle w:val="Hyperlink"/>
          </w:rPr>
          <w:t>https://github.com/NREL/OpenStudio/wiki/OpenStudio-Version-Compatibility-Matrix#packaged-gems</w:t>
        </w:r>
      </w:hyperlink>
      <w:r w:rsidRPr="00B76061">
        <w:t>)</w:t>
      </w:r>
    </w:p>
    <w:p w14:paraId="48E86767" w14:textId="37AC3DDD" w:rsidR="00B76061" w:rsidRDefault="00B76061" w:rsidP="00392CC5">
      <w:pPr>
        <w:pStyle w:val="ListParagraph"/>
        <w:numPr>
          <w:ilvl w:val="0"/>
          <w:numId w:val="8"/>
        </w:numPr>
      </w:pPr>
      <w:r w:rsidRPr="00B76061">
        <w:t xml:space="preserve">Improvements </w:t>
      </w:r>
      <w:r w:rsidR="00985143">
        <w:t xml:space="preserve">have been made to </w:t>
      </w:r>
      <w:proofErr w:type="spellStart"/>
      <w:r w:rsidRPr="00B76061">
        <w:t>EpwFile</w:t>
      </w:r>
      <w:proofErr w:type="spellEnd"/>
      <w:r w:rsidRPr="00B76061">
        <w:t xml:space="preserve"> allow direct access to </w:t>
      </w:r>
      <w:proofErr w:type="spellStart"/>
      <w:r w:rsidRPr="00B76061">
        <w:t>timeseries</w:t>
      </w:r>
      <w:proofErr w:type="spellEnd"/>
      <w:r w:rsidRPr="00B76061">
        <w:t xml:space="preserve"> properties from </w:t>
      </w:r>
      <w:r w:rsidR="00480A06">
        <w:t xml:space="preserve">the </w:t>
      </w:r>
      <w:r w:rsidRPr="00B76061">
        <w:t>weather file</w:t>
      </w:r>
    </w:p>
    <w:p w14:paraId="53D40004" w14:textId="65CE155C" w:rsidR="00B76061" w:rsidRDefault="00B76061" w:rsidP="00392CC5">
      <w:pPr>
        <w:pStyle w:val="ListParagraph"/>
        <w:numPr>
          <w:ilvl w:val="0"/>
          <w:numId w:val="8"/>
        </w:numPr>
      </w:pPr>
      <w:r>
        <w:t>I</w:t>
      </w:r>
      <w:r w:rsidRPr="00B76061">
        <w:t xml:space="preserve">FC import improvements </w:t>
      </w:r>
      <w:r w:rsidR="00985143">
        <w:t xml:space="preserve">were </w:t>
      </w:r>
      <w:r w:rsidRPr="00B76061">
        <w:t xml:space="preserve">contributed by </w:t>
      </w:r>
      <w:r w:rsidR="00480A06">
        <w:t xml:space="preserve">the </w:t>
      </w:r>
      <w:proofErr w:type="spellStart"/>
      <w:r w:rsidRPr="00B76061">
        <w:t>BIMDataHub</w:t>
      </w:r>
      <w:proofErr w:type="spellEnd"/>
      <w:r w:rsidRPr="00B76061">
        <w:t xml:space="preserve"> team at Penn State/CBEI</w:t>
      </w:r>
    </w:p>
    <w:p w14:paraId="209CB607" w14:textId="24A7B165" w:rsidR="00985143" w:rsidRPr="005F6074" w:rsidRDefault="00985143" w:rsidP="00392CC5">
      <w:pPr>
        <w:pStyle w:val="ListParagraph"/>
        <w:numPr>
          <w:ilvl w:val="0"/>
          <w:numId w:val="8"/>
        </w:numPr>
      </w:pPr>
      <w:r>
        <w:t>This release resolves a long-standing issue</w:t>
      </w:r>
      <w:r w:rsidR="00480A06">
        <w:t xml:space="preserve"> using OpenStudio with Honeybee:</w:t>
      </w:r>
      <w:r>
        <w:t xml:space="preserve"> </w:t>
      </w:r>
      <w:hyperlink r:id="rId18" w:history="1">
        <w:r w:rsidRPr="00AC049D">
          <w:rPr>
            <w:rStyle w:val="Hyperlink"/>
          </w:rPr>
          <w:t>https://github.com/mostaphaRoudsari/Honeybee/issues/214</w:t>
        </w:r>
      </w:hyperlink>
      <w:r>
        <w:t>.</w:t>
      </w:r>
    </w:p>
    <w:p w14:paraId="66AE2DDB" w14:textId="21C6CF77" w:rsidR="001D6D22" w:rsidRDefault="009F63AC" w:rsidP="001D6D22">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OpenStudio 1.</w:t>
      </w:r>
      <w:r w:rsidR="00297779">
        <w:rPr>
          <w:rFonts w:asciiTheme="minorHAnsi" w:eastAsiaTheme="minorHAnsi" w:hAnsiTheme="minorHAnsi" w:cstheme="minorBidi"/>
          <w:color w:val="auto"/>
          <w:sz w:val="22"/>
          <w:szCs w:val="22"/>
        </w:rPr>
        <w:t>9</w:t>
      </w:r>
      <w:r>
        <w:rPr>
          <w:rFonts w:asciiTheme="minorHAnsi" w:eastAsiaTheme="minorHAnsi" w:hAnsiTheme="minorHAnsi" w:cstheme="minorBidi"/>
          <w:color w:val="auto"/>
          <w:sz w:val="22"/>
          <w:szCs w:val="22"/>
        </w:rPr>
        <w:t>.0 includes several other minor feat</w:t>
      </w:r>
      <w:r w:rsidR="00734499">
        <w:rPr>
          <w:rFonts w:asciiTheme="minorHAnsi" w:eastAsiaTheme="minorHAnsi" w:hAnsiTheme="minorHAnsi" w:cstheme="minorBidi"/>
          <w:color w:val="auto"/>
          <w:sz w:val="22"/>
          <w:szCs w:val="22"/>
        </w:rPr>
        <w:t>ures as well as many bug fixes.</w:t>
      </w:r>
      <w:r>
        <w:rPr>
          <w:rFonts w:asciiTheme="minorHAnsi" w:eastAsiaTheme="minorHAnsi" w:hAnsiTheme="minorHAnsi" w:cstheme="minorBidi"/>
          <w:color w:val="auto"/>
          <w:sz w:val="22"/>
          <w:szCs w:val="22"/>
        </w:rPr>
        <w:t xml:space="preserve"> </w:t>
      </w:r>
      <w:r w:rsidR="001D6D22">
        <w:rPr>
          <w:rFonts w:asciiTheme="minorHAnsi" w:eastAsiaTheme="minorHAnsi" w:hAnsiTheme="minorHAnsi" w:cstheme="minorBidi"/>
          <w:color w:val="auto"/>
          <w:sz w:val="22"/>
          <w:szCs w:val="22"/>
        </w:rPr>
        <w:t xml:space="preserve">For a full list of changes included in </w:t>
      </w:r>
      <w:r>
        <w:rPr>
          <w:rFonts w:asciiTheme="minorHAnsi" w:eastAsiaTheme="minorHAnsi" w:hAnsiTheme="minorHAnsi" w:cstheme="minorBidi"/>
          <w:color w:val="auto"/>
          <w:sz w:val="22"/>
          <w:szCs w:val="22"/>
        </w:rPr>
        <w:t xml:space="preserve">OpenStudio </w:t>
      </w:r>
      <w:r w:rsidR="001D6D22">
        <w:rPr>
          <w:rFonts w:asciiTheme="minorHAnsi" w:eastAsiaTheme="minorHAnsi" w:hAnsiTheme="minorHAnsi" w:cstheme="minorBidi"/>
          <w:color w:val="auto"/>
          <w:sz w:val="22"/>
          <w:szCs w:val="22"/>
        </w:rPr>
        <w:t>1.</w:t>
      </w:r>
      <w:r w:rsidR="00392CC5">
        <w:rPr>
          <w:rFonts w:asciiTheme="minorHAnsi" w:eastAsiaTheme="minorHAnsi" w:hAnsiTheme="minorHAnsi" w:cstheme="minorBidi"/>
          <w:color w:val="auto"/>
          <w:sz w:val="22"/>
          <w:szCs w:val="22"/>
        </w:rPr>
        <w:t>9</w:t>
      </w:r>
      <w:r w:rsidR="001D6D22">
        <w:rPr>
          <w:rFonts w:asciiTheme="minorHAnsi" w:eastAsiaTheme="minorHAnsi" w:hAnsiTheme="minorHAnsi" w:cstheme="minorBidi"/>
          <w:color w:val="auto"/>
          <w:sz w:val="22"/>
          <w:szCs w:val="22"/>
        </w:rPr>
        <w:t>.0</w:t>
      </w:r>
      <w:r w:rsidR="00E40B07">
        <w:rPr>
          <w:rFonts w:asciiTheme="minorHAnsi" w:eastAsiaTheme="minorHAnsi" w:hAnsiTheme="minorHAnsi" w:cstheme="minorBidi"/>
          <w:color w:val="auto"/>
          <w:sz w:val="22"/>
          <w:szCs w:val="22"/>
        </w:rPr>
        <w:t>,</w:t>
      </w:r>
      <w:r w:rsidR="001D6D22">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 xml:space="preserve">please </w:t>
      </w:r>
      <w:r w:rsidR="001D6D22">
        <w:rPr>
          <w:rFonts w:asciiTheme="minorHAnsi" w:eastAsiaTheme="minorHAnsi" w:hAnsiTheme="minorHAnsi" w:cstheme="minorBidi"/>
          <w:color w:val="auto"/>
          <w:sz w:val="22"/>
          <w:szCs w:val="22"/>
        </w:rPr>
        <w:t>s</w:t>
      </w:r>
      <w:bookmarkStart w:id="0" w:name="_GoBack"/>
      <w:bookmarkEnd w:id="0"/>
      <w:r w:rsidR="001D6D22">
        <w:rPr>
          <w:rFonts w:asciiTheme="minorHAnsi" w:eastAsiaTheme="minorHAnsi" w:hAnsiTheme="minorHAnsi" w:cstheme="minorBidi"/>
          <w:color w:val="auto"/>
          <w:sz w:val="22"/>
          <w:szCs w:val="22"/>
        </w:rPr>
        <w:t xml:space="preserve">ee the </w:t>
      </w:r>
      <w:hyperlink r:id="rId19" w:history="1">
        <w:r w:rsidRPr="009F63AC">
          <w:rPr>
            <w:rStyle w:val="Hyperlink"/>
            <w:rFonts w:asciiTheme="minorHAnsi" w:eastAsiaTheme="minorHAnsi" w:hAnsiTheme="minorHAnsi" w:cstheme="minorBidi"/>
            <w:sz w:val="22"/>
            <w:szCs w:val="22"/>
          </w:rPr>
          <w:t xml:space="preserve">complete </w:t>
        </w:r>
        <w:r w:rsidR="001D6D22" w:rsidRPr="009F63AC">
          <w:rPr>
            <w:rStyle w:val="Hyperlink"/>
            <w:rFonts w:asciiTheme="minorHAnsi" w:eastAsiaTheme="minorHAnsi" w:hAnsiTheme="minorHAnsi" w:cstheme="minorBidi"/>
            <w:sz w:val="22"/>
            <w:szCs w:val="22"/>
          </w:rPr>
          <w:t>changelog</w:t>
        </w:r>
      </w:hyperlink>
      <w:r w:rsidR="001D6D22">
        <w:rPr>
          <w:rFonts w:asciiTheme="minorHAnsi" w:eastAsiaTheme="minorHAnsi" w:hAnsiTheme="minorHAnsi" w:cstheme="minorBidi"/>
          <w:color w:val="auto"/>
          <w:sz w:val="22"/>
          <w:szCs w:val="22"/>
        </w:rPr>
        <w:t>.</w:t>
      </w:r>
    </w:p>
    <w:p w14:paraId="15919A30" w14:textId="77777777" w:rsidR="001D6D22" w:rsidRPr="001D6D22" w:rsidRDefault="001D6D22" w:rsidP="001D6D22"/>
    <w:p w14:paraId="0C86552B" w14:textId="77777777" w:rsidR="00443982" w:rsidRDefault="00443982" w:rsidP="00443982">
      <w:pPr>
        <w:pStyle w:val="Heading2"/>
      </w:pPr>
      <w:r>
        <w:t xml:space="preserve">Issue Statistics </w:t>
      </w:r>
      <w:proofErr w:type="gramStart"/>
      <w:r>
        <w:t>Since</w:t>
      </w:r>
      <w:proofErr w:type="gramEnd"/>
      <w:r>
        <w:t xml:space="preserve"> Previous Release</w:t>
      </w:r>
    </w:p>
    <w:p w14:paraId="187E1C34" w14:textId="73A290ED" w:rsidR="00443982" w:rsidRDefault="00EB1B47" w:rsidP="009147F0">
      <w:pPr>
        <w:pStyle w:val="ListParagraph"/>
        <w:numPr>
          <w:ilvl w:val="0"/>
          <w:numId w:val="7"/>
        </w:numPr>
      </w:pPr>
      <w:proofErr w:type="gramStart"/>
      <w:r>
        <w:t>93</w:t>
      </w:r>
      <w:proofErr w:type="gramEnd"/>
      <w:r w:rsidR="009147F0">
        <w:t xml:space="preserve"> </w:t>
      </w:r>
      <w:r w:rsidR="00443982">
        <w:t>new issues were filed since the 1.</w:t>
      </w:r>
      <w:r w:rsidR="00DE154F">
        <w:t>8</w:t>
      </w:r>
      <w:r w:rsidR="00443982">
        <w:t>.0 release of OpenStudio (not including opened pull requests).</w:t>
      </w:r>
    </w:p>
    <w:p w14:paraId="390CB89A" w14:textId="04729CFF" w:rsidR="00443982" w:rsidRPr="00443982" w:rsidRDefault="00EB1B47" w:rsidP="006A5966">
      <w:pPr>
        <w:pStyle w:val="ListParagraph"/>
        <w:numPr>
          <w:ilvl w:val="0"/>
          <w:numId w:val="7"/>
        </w:numPr>
      </w:pPr>
      <w:proofErr w:type="gramStart"/>
      <w:r>
        <w:t>99</w:t>
      </w:r>
      <w:proofErr w:type="gramEnd"/>
      <w:r w:rsidR="00D048C2">
        <w:t xml:space="preserve"> </w:t>
      </w:r>
      <w:r w:rsidR="00443982">
        <w:t>issues were closed since the 1.</w:t>
      </w:r>
      <w:r w:rsidR="00DE154F">
        <w:t>8</w:t>
      </w:r>
      <w:r w:rsidR="00443982">
        <w:t>.0 release of OpenStudio (not including closed pull requests).</w:t>
      </w:r>
    </w:p>
    <w:sectPr w:rsidR="00443982" w:rsidRPr="00443982">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CD879E" w14:textId="77777777" w:rsidR="00C72E02" w:rsidRDefault="00C72E02" w:rsidP="00622D0E">
      <w:pPr>
        <w:spacing w:after="0" w:line="240" w:lineRule="auto"/>
      </w:pPr>
      <w:r>
        <w:separator/>
      </w:r>
    </w:p>
  </w:endnote>
  <w:endnote w:type="continuationSeparator" w:id="0">
    <w:p w14:paraId="5E7B2D5A" w14:textId="77777777" w:rsidR="00C72E02" w:rsidRDefault="00C72E02" w:rsidP="0062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75857" w14:textId="77777777" w:rsidR="00B76061" w:rsidRDefault="00B760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C85C5" w14:textId="77777777" w:rsidR="00B76061" w:rsidRDefault="00B7606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3BF63A" w14:textId="77777777" w:rsidR="00B76061" w:rsidRDefault="00B760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22AAFF" w14:textId="77777777" w:rsidR="00C72E02" w:rsidRDefault="00C72E02" w:rsidP="00622D0E">
      <w:pPr>
        <w:spacing w:after="0" w:line="240" w:lineRule="auto"/>
      </w:pPr>
      <w:r>
        <w:separator/>
      </w:r>
    </w:p>
  </w:footnote>
  <w:footnote w:type="continuationSeparator" w:id="0">
    <w:p w14:paraId="2385CFD2" w14:textId="77777777" w:rsidR="00C72E02" w:rsidRDefault="00C72E02" w:rsidP="00622D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21355" w14:textId="77777777" w:rsidR="00B76061" w:rsidRDefault="00B760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FEADA7" w14:textId="77777777" w:rsidR="00B76061" w:rsidRDefault="00B7606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B22E6" w14:textId="77777777" w:rsidR="00B76061" w:rsidRDefault="00B760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310D7"/>
    <w:multiLevelType w:val="hybridMultilevel"/>
    <w:tmpl w:val="D134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212B2E"/>
    <w:multiLevelType w:val="hybridMultilevel"/>
    <w:tmpl w:val="57DE3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13774"/>
    <w:multiLevelType w:val="hybridMultilevel"/>
    <w:tmpl w:val="40069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7748F3"/>
    <w:multiLevelType w:val="hybridMultilevel"/>
    <w:tmpl w:val="A95A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75079C"/>
    <w:multiLevelType w:val="hybridMultilevel"/>
    <w:tmpl w:val="5C8C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D23F2F"/>
    <w:multiLevelType w:val="hybridMultilevel"/>
    <w:tmpl w:val="7ADA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2E1A74"/>
    <w:multiLevelType w:val="hybridMultilevel"/>
    <w:tmpl w:val="243C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9311D3"/>
    <w:multiLevelType w:val="hybridMultilevel"/>
    <w:tmpl w:val="F8267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51359B"/>
    <w:multiLevelType w:val="hybridMultilevel"/>
    <w:tmpl w:val="8770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A81BF6"/>
    <w:multiLevelType w:val="hybridMultilevel"/>
    <w:tmpl w:val="EBC6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99488B"/>
    <w:multiLevelType w:val="hybridMultilevel"/>
    <w:tmpl w:val="274E4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30331E"/>
    <w:multiLevelType w:val="hybridMultilevel"/>
    <w:tmpl w:val="38C4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3"/>
  </w:num>
  <w:num w:numId="5">
    <w:abstractNumId w:val="8"/>
  </w:num>
  <w:num w:numId="6">
    <w:abstractNumId w:val="10"/>
  </w:num>
  <w:num w:numId="7">
    <w:abstractNumId w:val="11"/>
  </w:num>
  <w:num w:numId="8">
    <w:abstractNumId w:val="0"/>
  </w:num>
  <w:num w:numId="9">
    <w:abstractNumId w:val="2"/>
  </w:num>
  <w:num w:numId="10">
    <w:abstractNumId w:val="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removePersonalInformation/>
  <w:removeDateAndTime/>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F50"/>
    <w:rsid w:val="00015F95"/>
    <w:rsid w:val="00024A1C"/>
    <w:rsid w:val="00030C5E"/>
    <w:rsid w:val="00083A53"/>
    <w:rsid w:val="000954B4"/>
    <w:rsid w:val="000961F8"/>
    <w:rsid w:val="000B2555"/>
    <w:rsid w:val="000B4A3D"/>
    <w:rsid w:val="000C467F"/>
    <w:rsid w:val="000C485D"/>
    <w:rsid w:val="000E099C"/>
    <w:rsid w:val="000E6531"/>
    <w:rsid w:val="001A44D4"/>
    <w:rsid w:val="001D2CEB"/>
    <w:rsid w:val="001D3F66"/>
    <w:rsid w:val="001D6D22"/>
    <w:rsid w:val="00203897"/>
    <w:rsid w:val="00207850"/>
    <w:rsid w:val="00223159"/>
    <w:rsid w:val="0023758E"/>
    <w:rsid w:val="00270FDC"/>
    <w:rsid w:val="002938F9"/>
    <w:rsid w:val="00297779"/>
    <w:rsid w:val="002C6EF1"/>
    <w:rsid w:val="002E55B2"/>
    <w:rsid w:val="00330117"/>
    <w:rsid w:val="00336EE3"/>
    <w:rsid w:val="0034764D"/>
    <w:rsid w:val="00347973"/>
    <w:rsid w:val="00360E5F"/>
    <w:rsid w:val="00392CC5"/>
    <w:rsid w:val="003A2417"/>
    <w:rsid w:val="003A4A66"/>
    <w:rsid w:val="003B1D6A"/>
    <w:rsid w:val="003B5E30"/>
    <w:rsid w:val="003C43DB"/>
    <w:rsid w:val="003C7D32"/>
    <w:rsid w:val="003E23EF"/>
    <w:rsid w:val="0040420F"/>
    <w:rsid w:val="00404DD8"/>
    <w:rsid w:val="00443982"/>
    <w:rsid w:val="00480A06"/>
    <w:rsid w:val="004911F0"/>
    <w:rsid w:val="004D4C2C"/>
    <w:rsid w:val="00590979"/>
    <w:rsid w:val="005C3D2D"/>
    <w:rsid w:val="005D7DEC"/>
    <w:rsid w:val="005F1AFC"/>
    <w:rsid w:val="005F6074"/>
    <w:rsid w:val="0060440D"/>
    <w:rsid w:val="00620B24"/>
    <w:rsid w:val="00622D0E"/>
    <w:rsid w:val="00644140"/>
    <w:rsid w:val="00687012"/>
    <w:rsid w:val="00696838"/>
    <w:rsid w:val="006A5966"/>
    <w:rsid w:val="00724FA8"/>
    <w:rsid w:val="00734499"/>
    <w:rsid w:val="00751A27"/>
    <w:rsid w:val="00793346"/>
    <w:rsid w:val="007D222E"/>
    <w:rsid w:val="007E6D28"/>
    <w:rsid w:val="0083277F"/>
    <w:rsid w:val="008452CA"/>
    <w:rsid w:val="0084657F"/>
    <w:rsid w:val="008718AD"/>
    <w:rsid w:val="008865A7"/>
    <w:rsid w:val="008A0231"/>
    <w:rsid w:val="00913317"/>
    <w:rsid w:val="009147F0"/>
    <w:rsid w:val="009174D5"/>
    <w:rsid w:val="009427AA"/>
    <w:rsid w:val="00943F50"/>
    <w:rsid w:val="00954B3C"/>
    <w:rsid w:val="00975850"/>
    <w:rsid w:val="00975D1C"/>
    <w:rsid w:val="00977281"/>
    <w:rsid w:val="00977E31"/>
    <w:rsid w:val="00985143"/>
    <w:rsid w:val="009A5B5C"/>
    <w:rsid w:val="009B4BA7"/>
    <w:rsid w:val="009C405B"/>
    <w:rsid w:val="009C5CE8"/>
    <w:rsid w:val="009F63AC"/>
    <w:rsid w:val="009F6537"/>
    <w:rsid w:val="00A042CB"/>
    <w:rsid w:val="00A6484E"/>
    <w:rsid w:val="00A7392D"/>
    <w:rsid w:val="00A93B2D"/>
    <w:rsid w:val="00AC049D"/>
    <w:rsid w:val="00AC6F9F"/>
    <w:rsid w:val="00AF4E6F"/>
    <w:rsid w:val="00B07E78"/>
    <w:rsid w:val="00B136AB"/>
    <w:rsid w:val="00B21DA2"/>
    <w:rsid w:val="00B349B8"/>
    <w:rsid w:val="00B56F85"/>
    <w:rsid w:val="00B76061"/>
    <w:rsid w:val="00B8306B"/>
    <w:rsid w:val="00BD3675"/>
    <w:rsid w:val="00C0797C"/>
    <w:rsid w:val="00C4519B"/>
    <w:rsid w:val="00C669DF"/>
    <w:rsid w:val="00C72E02"/>
    <w:rsid w:val="00C72FB9"/>
    <w:rsid w:val="00C85900"/>
    <w:rsid w:val="00C85EDC"/>
    <w:rsid w:val="00C86BF7"/>
    <w:rsid w:val="00C91B10"/>
    <w:rsid w:val="00C93355"/>
    <w:rsid w:val="00CB35B7"/>
    <w:rsid w:val="00CD706B"/>
    <w:rsid w:val="00CF6678"/>
    <w:rsid w:val="00D048C2"/>
    <w:rsid w:val="00D454CF"/>
    <w:rsid w:val="00D704CE"/>
    <w:rsid w:val="00D7326D"/>
    <w:rsid w:val="00D82BA7"/>
    <w:rsid w:val="00D83342"/>
    <w:rsid w:val="00D86992"/>
    <w:rsid w:val="00D8756B"/>
    <w:rsid w:val="00D94327"/>
    <w:rsid w:val="00DA5ED8"/>
    <w:rsid w:val="00DE154F"/>
    <w:rsid w:val="00E40B07"/>
    <w:rsid w:val="00E615F7"/>
    <w:rsid w:val="00E75CFD"/>
    <w:rsid w:val="00E878AD"/>
    <w:rsid w:val="00E97BAF"/>
    <w:rsid w:val="00EA31BE"/>
    <w:rsid w:val="00EB02AB"/>
    <w:rsid w:val="00EB1B47"/>
    <w:rsid w:val="00ED069A"/>
    <w:rsid w:val="00ED12CB"/>
    <w:rsid w:val="00ED1865"/>
    <w:rsid w:val="00F00AED"/>
    <w:rsid w:val="00F34C97"/>
    <w:rsid w:val="00F9575F"/>
    <w:rsid w:val="00FA165E"/>
    <w:rsid w:val="00FC07D4"/>
    <w:rsid w:val="00FD0EE8"/>
    <w:rsid w:val="00FD243B"/>
    <w:rsid w:val="00FE4951"/>
    <w:rsid w:val="00FE69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A7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529629">
      <w:bodyDiv w:val="1"/>
      <w:marLeft w:val="0"/>
      <w:marRight w:val="0"/>
      <w:marTop w:val="0"/>
      <w:marBottom w:val="0"/>
      <w:divBdr>
        <w:top w:val="none" w:sz="0" w:space="0" w:color="auto"/>
        <w:left w:val="none" w:sz="0" w:space="0" w:color="auto"/>
        <w:bottom w:val="none" w:sz="0" w:space="0" w:color="auto"/>
        <w:right w:val="none" w:sz="0" w:space="0" w:color="auto"/>
      </w:divBdr>
    </w:div>
    <w:div w:id="561866559">
      <w:bodyDiv w:val="1"/>
      <w:marLeft w:val="0"/>
      <w:marRight w:val="0"/>
      <w:marTop w:val="0"/>
      <w:marBottom w:val="0"/>
      <w:divBdr>
        <w:top w:val="none" w:sz="0" w:space="0" w:color="auto"/>
        <w:left w:val="none" w:sz="0" w:space="0" w:color="auto"/>
        <w:bottom w:val="none" w:sz="0" w:space="0" w:color="auto"/>
        <w:right w:val="none" w:sz="0" w:space="0" w:color="auto"/>
      </w:divBdr>
    </w:div>
    <w:div w:id="647982485">
      <w:bodyDiv w:val="1"/>
      <w:marLeft w:val="0"/>
      <w:marRight w:val="0"/>
      <w:marTop w:val="0"/>
      <w:marBottom w:val="0"/>
      <w:divBdr>
        <w:top w:val="none" w:sz="0" w:space="0" w:color="auto"/>
        <w:left w:val="none" w:sz="0" w:space="0" w:color="auto"/>
        <w:bottom w:val="none" w:sz="0" w:space="0" w:color="auto"/>
        <w:right w:val="none" w:sz="0" w:space="0" w:color="auto"/>
      </w:divBdr>
    </w:div>
    <w:div w:id="769203440">
      <w:bodyDiv w:val="1"/>
      <w:marLeft w:val="0"/>
      <w:marRight w:val="0"/>
      <w:marTop w:val="0"/>
      <w:marBottom w:val="0"/>
      <w:divBdr>
        <w:top w:val="none" w:sz="0" w:space="0" w:color="auto"/>
        <w:left w:val="none" w:sz="0" w:space="0" w:color="auto"/>
        <w:bottom w:val="none" w:sz="0" w:space="0" w:color="auto"/>
        <w:right w:val="none" w:sz="0" w:space="0" w:color="auto"/>
      </w:divBdr>
    </w:div>
    <w:div w:id="843396650">
      <w:bodyDiv w:val="1"/>
      <w:marLeft w:val="0"/>
      <w:marRight w:val="0"/>
      <w:marTop w:val="0"/>
      <w:marBottom w:val="0"/>
      <w:divBdr>
        <w:top w:val="none" w:sz="0" w:space="0" w:color="auto"/>
        <w:left w:val="none" w:sz="0" w:space="0" w:color="auto"/>
        <w:bottom w:val="none" w:sz="0" w:space="0" w:color="auto"/>
        <w:right w:val="none" w:sz="0" w:space="0" w:color="auto"/>
      </w:divBdr>
    </w:div>
    <w:div w:id="912591183">
      <w:bodyDiv w:val="1"/>
      <w:marLeft w:val="0"/>
      <w:marRight w:val="0"/>
      <w:marTop w:val="0"/>
      <w:marBottom w:val="0"/>
      <w:divBdr>
        <w:top w:val="none" w:sz="0" w:space="0" w:color="auto"/>
        <w:left w:val="none" w:sz="0" w:space="0" w:color="auto"/>
        <w:bottom w:val="none" w:sz="0" w:space="0" w:color="auto"/>
        <w:right w:val="none" w:sz="0" w:space="0" w:color="auto"/>
      </w:divBdr>
    </w:div>
    <w:div w:id="948590090">
      <w:bodyDiv w:val="1"/>
      <w:marLeft w:val="0"/>
      <w:marRight w:val="0"/>
      <w:marTop w:val="0"/>
      <w:marBottom w:val="0"/>
      <w:divBdr>
        <w:top w:val="none" w:sz="0" w:space="0" w:color="auto"/>
        <w:left w:val="none" w:sz="0" w:space="0" w:color="auto"/>
        <w:bottom w:val="none" w:sz="0" w:space="0" w:color="auto"/>
        <w:right w:val="none" w:sz="0" w:space="0" w:color="auto"/>
      </w:divBdr>
    </w:div>
    <w:div w:id="1277905431">
      <w:bodyDiv w:val="1"/>
      <w:marLeft w:val="0"/>
      <w:marRight w:val="0"/>
      <w:marTop w:val="0"/>
      <w:marBottom w:val="0"/>
      <w:divBdr>
        <w:top w:val="none" w:sz="0" w:space="0" w:color="auto"/>
        <w:left w:val="none" w:sz="0" w:space="0" w:color="auto"/>
        <w:bottom w:val="none" w:sz="0" w:space="0" w:color="auto"/>
        <w:right w:val="none" w:sz="0" w:space="0" w:color="auto"/>
      </w:divBdr>
    </w:div>
    <w:div w:id="1359820704">
      <w:bodyDiv w:val="1"/>
      <w:marLeft w:val="0"/>
      <w:marRight w:val="0"/>
      <w:marTop w:val="0"/>
      <w:marBottom w:val="0"/>
      <w:divBdr>
        <w:top w:val="none" w:sz="0" w:space="0" w:color="auto"/>
        <w:left w:val="none" w:sz="0" w:space="0" w:color="auto"/>
        <w:bottom w:val="none" w:sz="0" w:space="0" w:color="auto"/>
        <w:right w:val="none" w:sz="0" w:space="0" w:color="auto"/>
      </w:divBdr>
    </w:div>
    <w:div w:id="1485396409">
      <w:bodyDiv w:val="1"/>
      <w:marLeft w:val="0"/>
      <w:marRight w:val="0"/>
      <w:marTop w:val="0"/>
      <w:marBottom w:val="0"/>
      <w:divBdr>
        <w:top w:val="none" w:sz="0" w:space="0" w:color="auto"/>
        <w:left w:val="none" w:sz="0" w:space="0" w:color="auto"/>
        <w:bottom w:val="none" w:sz="0" w:space="0" w:color="auto"/>
        <w:right w:val="none" w:sz="0" w:space="0" w:color="auto"/>
      </w:divBdr>
    </w:div>
    <w:div w:id="1566377167">
      <w:bodyDiv w:val="1"/>
      <w:marLeft w:val="0"/>
      <w:marRight w:val="0"/>
      <w:marTop w:val="0"/>
      <w:marBottom w:val="0"/>
      <w:divBdr>
        <w:top w:val="none" w:sz="0" w:space="0" w:color="auto"/>
        <w:left w:val="none" w:sz="0" w:space="0" w:color="auto"/>
        <w:bottom w:val="none" w:sz="0" w:space="0" w:color="auto"/>
        <w:right w:val="none" w:sz="0" w:space="0" w:color="auto"/>
      </w:divBdr>
    </w:div>
    <w:div w:id="1586651543">
      <w:bodyDiv w:val="1"/>
      <w:marLeft w:val="0"/>
      <w:marRight w:val="0"/>
      <w:marTop w:val="0"/>
      <w:marBottom w:val="0"/>
      <w:divBdr>
        <w:top w:val="none" w:sz="0" w:space="0" w:color="auto"/>
        <w:left w:val="none" w:sz="0" w:space="0" w:color="auto"/>
        <w:bottom w:val="none" w:sz="0" w:space="0" w:color="auto"/>
        <w:right w:val="none" w:sz="0" w:space="0" w:color="auto"/>
      </w:divBdr>
    </w:div>
    <w:div w:id="1913733546">
      <w:bodyDiv w:val="1"/>
      <w:marLeft w:val="0"/>
      <w:marRight w:val="0"/>
      <w:marTop w:val="0"/>
      <w:marBottom w:val="0"/>
      <w:divBdr>
        <w:top w:val="none" w:sz="0" w:space="0" w:color="auto"/>
        <w:left w:val="none" w:sz="0" w:space="0" w:color="auto"/>
        <w:bottom w:val="none" w:sz="0" w:space="0" w:color="auto"/>
        <w:right w:val="none" w:sz="0" w:space="0" w:color="auto"/>
      </w:divBdr>
    </w:div>
    <w:div w:id="20641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REL/Radiance/releases/tag/5.0.a.4" TargetMode="External"/><Relationship Id="rId18" Type="http://schemas.openxmlformats.org/officeDocument/2006/relationships/hyperlink" Target="https://github.com/mostaphaRoudsari/Honeybee/issues/214"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github.com/NREL/EnergyPlus/releases/tag/v8.3.0" TargetMode="External"/><Relationship Id="rId17" Type="http://schemas.openxmlformats.org/officeDocument/2006/relationships/hyperlink" Target="https://github.com/NREL/OpenStudio/wiki/OpenStudio-Version-Compatibility-Matri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nrel.github.io/OpenStudio-user-documentation/getting_started/getting_started/"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rel.github.io/OpenStudio-user-documentation/reference/measure_writing_guide/"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www.openstudio.net/downloads" TargetMode="External"/><Relationship Id="rId23" Type="http://schemas.openxmlformats.org/officeDocument/2006/relationships/footer" Target="footer2.xml"/><Relationship Id="rId10" Type="http://schemas.openxmlformats.org/officeDocument/2006/relationships/hyperlink" Target="https://openstudio-sdk-documentation.s3.amazonaws.com/index.html" TargetMode="External"/><Relationship Id="rId19" Type="http://schemas.openxmlformats.org/officeDocument/2006/relationships/hyperlink" Target="https://github.com/NREL/OpenStudio/blob/v1.8.0/CHANGELOG.md" TargetMode="External"/><Relationship Id="rId4" Type="http://schemas.microsoft.com/office/2007/relationships/stylesWithEffects" Target="stylesWithEffects.xml"/><Relationship Id="rId9" Type="http://schemas.openxmlformats.org/officeDocument/2006/relationships/hyperlink" Target="https://www.openstudio.net/" TargetMode="External"/><Relationship Id="rId14" Type="http://schemas.openxmlformats.org/officeDocument/2006/relationships/hyperlink" Target="http://www.sketchup.com/"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F0628-EAAB-48C6-88A5-57A47A805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2015-09-05T02:35:00Z</dcterms:created>
  <dcterms:modified xsi:type="dcterms:W3CDTF">2015-09-14T16:01:00Z</dcterms:modified>
</cp:coreProperties>
</file>