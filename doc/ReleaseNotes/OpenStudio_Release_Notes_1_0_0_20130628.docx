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 xml:space="preserve">Version </w:t>
      </w:r>
      <w:r w:rsidR="009D3F36">
        <w:rPr>
          <w:sz w:val="48"/>
        </w:rPr>
        <w:t>1</w:t>
      </w:r>
      <w:r w:rsidR="00092373" w:rsidRPr="0058369C">
        <w:rPr>
          <w:sz w:val="48"/>
        </w:rPr>
        <w:t>.</w:t>
      </w:r>
      <w:r w:rsidR="009D3F36">
        <w:rPr>
          <w:sz w:val="48"/>
        </w:rPr>
        <w:t>0</w:t>
      </w:r>
      <w:r w:rsidR="005E42D7">
        <w:rPr>
          <w:sz w:val="48"/>
        </w:rPr>
        <w:t>.</w:t>
      </w:r>
      <w:r w:rsidR="00E23E1B">
        <w:rPr>
          <w:sz w:val="48"/>
        </w:rPr>
        <w:t>0</w:t>
      </w:r>
      <w:r w:rsidR="005E42D7">
        <w:rPr>
          <w:sz w:val="48"/>
        </w:rPr>
        <w:t xml:space="preserve"> Build </w:t>
      </w:r>
      <w:r w:rsidR="00612A02">
        <w:rPr>
          <w:sz w:val="48"/>
        </w:rPr>
        <w:t>1</w:t>
      </w:r>
      <w:r w:rsidR="009D3F36">
        <w:rPr>
          <w:sz w:val="48"/>
        </w:rPr>
        <w:t>2393</w:t>
      </w:r>
    </w:p>
    <w:p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Release Notes</w:t>
      </w:r>
      <w:r w:rsidR="005E42D7">
        <w:rPr>
          <w:rStyle w:val="Emphasis"/>
          <w:color w:val="404040" w:themeColor="text1" w:themeTint="BF"/>
        </w:rPr>
        <w:t xml:space="preserve"> – </w:t>
      </w:r>
      <w:r w:rsidR="003C799C">
        <w:rPr>
          <w:rStyle w:val="Emphasis"/>
          <w:color w:val="404040" w:themeColor="text1" w:themeTint="BF"/>
        </w:rPr>
        <w:t>0</w:t>
      </w:r>
      <w:r w:rsidR="009D3F36">
        <w:rPr>
          <w:rStyle w:val="Emphasis"/>
          <w:color w:val="404040" w:themeColor="text1" w:themeTint="BF"/>
        </w:rPr>
        <w:t>6</w:t>
      </w:r>
      <w:r w:rsidR="005E42D7">
        <w:rPr>
          <w:rStyle w:val="Emphasis"/>
          <w:color w:val="404040" w:themeColor="text1" w:themeTint="BF"/>
        </w:rPr>
        <w:t>/</w:t>
      </w:r>
      <w:r w:rsidR="003C799C">
        <w:rPr>
          <w:rStyle w:val="Emphasis"/>
          <w:color w:val="404040" w:themeColor="text1" w:themeTint="BF"/>
        </w:rPr>
        <w:t>2</w:t>
      </w:r>
      <w:r w:rsidR="009D3F36">
        <w:rPr>
          <w:rStyle w:val="Emphasis"/>
          <w:color w:val="404040" w:themeColor="text1" w:themeTint="BF"/>
        </w:rPr>
        <w:t>8</w:t>
      </w:r>
      <w:r w:rsidR="003C799C">
        <w:rPr>
          <w:rStyle w:val="Emphasis"/>
          <w:color w:val="404040" w:themeColor="text1" w:themeTint="BF"/>
        </w:rPr>
        <w:t>/2013</w:t>
      </w:r>
    </w:p>
    <w:p w:rsidR="007C460A" w:rsidRDefault="00230EBD" w:rsidP="00CC49F6">
      <w:r>
        <w:t>These release notes describe a particular version of</w:t>
      </w:r>
      <w:r w:rsidR="00110DCE">
        <w:t xml:space="preserve"> the OpenStudio </w:t>
      </w:r>
      <w:r>
        <w:t xml:space="preserve">software </w:t>
      </w:r>
      <w:r w:rsidR="00110DCE">
        <w:t xml:space="preserve">suite developed by the National Renewable Energy Laboratory </w:t>
      </w:r>
      <w:r>
        <w:t>(NREL)</w:t>
      </w:r>
      <w:r w:rsidR="00D42581">
        <w:t>,</w:t>
      </w:r>
      <w:r w:rsidR="00110DCE">
        <w:t xml:space="preserve"> Electricity, Resources</w:t>
      </w:r>
      <w:r w:rsidR="00D625C3">
        <w:t>,</w:t>
      </w:r>
      <w:r w:rsidR="00110DCE">
        <w:t xml:space="preserve"> and Building Systems Integration Center</w:t>
      </w:r>
      <w:r w:rsidR="00BA00FE">
        <w:t xml:space="preserve"> (ERBSIC)</w:t>
      </w:r>
      <w:r w:rsidR="00110DCE">
        <w:t>, Commercial Building</w:t>
      </w:r>
      <w:r>
        <w:t>s</w:t>
      </w:r>
      <w:r w:rsidR="00110DCE">
        <w:t xml:space="preserve"> Research </w:t>
      </w:r>
      <w:r w:rsidR="00700823">
        <w:t>Group</w:t>
      </w:r>
      <w:r w:rsidR="00110DCE">
        <w:t>, Tools Development</w:t>
      </w:r>
      <w:r>
        <w:t xml:space="preserve"> Section, and associated collaborators</w:t>
      </w:r>
      <w:r w:rsidR="00E41AF5">
        <w:t>.</w:t>
      </w:r>
      <w:r w:rsidR="0076160E">
        <w:t xml:space="preserve"> </w:t>
      </w:r>
      <w:r w:rsidR="00E41AF5">
        <w:t xml:space="preserve"> </w:t>
      </w:r>
      <w:r w:rsidR="00110DCE">
        <w:t xml:space="preserve">The </w:t>
      </w:r>
      <w:r>
        <w:t xml:space="preserve">notes are organized into the </w:t>
      </w:r>
      <w:r w:rsidR="00D42581">
        <w:t xml:space="preserve">following </w:t>
      </w:r>
      <w:r w:rsidR="00110DCE">
        <w:t>sections:</w:t>
      </w:r>
    </w:p>
    <w:p w:rsidR="007C460A" w:rsidRDefault="00F41155" w:rsidP="004C06DD">
      <w:pPr>
        <w:pStyle w:val="ListParagraph"/>
        <w:numPr>
          <w:ilvl w:val="0"/>
          <w:numId w:val="2"/>
        </w:numPr>
        <w:spacing w:after="0"/>
        <w:ind w:left="720"/>
      </w:pPr>
      <w:r>
        <w:t xml:space="preserve">Where </w:t>
      </w:r>
      <w:r w:rsidR="0003751C">
        <w:t>t</w:t>
      </w:r>
      <w:r>
        <w:t xml:space="preserve">o </w:t>
      </w:r>
      <w:r w:rsidR="0003751C">
        <w:t>F</w:t>
      </w:r>
      <w:r>
        <w:t>ind OpenStudio</w:t>
      </w:r>
      <w:r w:rsidR="00110DCE">
        <w:t xml:space="preserve"> Documentation</w:t>
      </w:r>
    </w:p>
    <w:p w:rsidR="007C460A" w:rsidRDefault="00A92539" w:rsidP="004C06DD">
      <w:pPr>
        <w:pStyle w:val="ListParagraph"/>
        <w:numPr>
          <w:ilvl w:val="0"/>
          <w:numId w:val="2"/>
        </w:numPr>
        <w:spacing w:after="0"/>
        <w:ind w:left="720"/>
      </w:pPr>
      <w:r>
        <w:t>Installation Notes</w:t>
      </w:r>
    </w:p>
    <w:p w:rsidR="00D625C3" w:rsidRDefault="00D625C3" w:rsidP="004C06DD">
      <w:pPr>
        <w:pStyle w:val="ListParagraph"/>
        <w:numPr>
          <w:ilvl w:val="0"/>
          <w:numId w:val="2"/>
        </w:numPr>
        <w:spacing w:after="0"/>
        <w:ind w:left="720"/>
      </w:pPr>
      <w:r>
        <w:t>Overview</w:t>
      </w:r>
      <w:bookmarkStart w:id="0" w:name="_GoBack"/>
      <w:bookmarkEnd w:id="0"/>
    </w:p>
    <w:p w:rsidR="007C460A" w:rsidRDefault="00110DCE" w:rsidP="004C06DD">
      <w:pPr>
        <w:pStyle w:val="ListParagraph"/>
        <w:numPr>
          <w:ilvl w:val="0"/>
          <w:numId w:val="2"/>
        </w:numPr>
        <w:spacing w:after="0"/>
        <w:ind w:left="720"/>
      </w:pPr>
      <w:r>
        <w:t>New Features</w:t>
      </w:r>
    </w:p>
    <w:p w:rsidR="007C460A" w:rsidRDefault="00110DCE" w:rsidP="004C06DD">
      <w:pPr>
        <w:pStyle w:val="ListParagraph"/>
        <w:numPr>
          <w:ilvl w:val="0"/>
          <w:numId w:val="2"/>
        </w:numPr>
        <w:spacing w:after="0"/>
        <w:ind w:left="720"/>
      </w:pPr>
      <w:r>
        <w:t>Known Issues</w:t>
      </w:r>
    </w:p>
    <w:p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rsidR="00136ADD" w:rsidRDefault="00CD49B1" w:rsidP="0095478A">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A01211">
        <w:t xml:space="preserve"> </w:t>
      </w:r>
      <w:proofErr w:type="gramStart"/>
      <w:r w:rsidR="00D47AFB">
        <w:t>is</w:t>
      </w:r>
      <w:proofErr w:type="gramEnd"/>
      <w:r w:rsidR="00A01211">
        <w:t xml:space="preserve"> available at </w:t>
      </w:r>
      <w:hyperlink r:id="rId6" w:history="1">
        <w:r w:rsidR="00011709" w:rsidRPr="00995686">
          <w:rPr>
            <w:rStyle w:val="Hyperlink"/>
          </w:rPr>
          <w:t>http://openstudio.nrel.gov/documentation</w:t>
        </w:r>
      </w:hyperlink>
      <w:r w:rsidR="00E41AF5">
        <w:t>.</w:t>
      </w:r>
      <w:r w:rsidR="0076160E">
        <w:t xml:space="preserve"> </w:t>
      </w:r>
      <w:r w:rsidR="00E41AF5">
        <w:t xml:space="preserve"> </w:t>
      </w:r>
      <w:r w:rsidR="00230EBD">
        <w:t xml:space="preserve">C++ API documentation </w:t>
      </w:r>
      <w:r w:rsidR="0003751C">
        <w:t xml:space="preserve">is available at </w:t>
      </w:r>
      <w:hyperlink r:id="rId7" w:history="1">
        <w:r w:rsidR="0003751C" w:rsidRPr="00630477">
          <w:rPr>
            <w:rStyle w:val="Hyperlink"/>
          </w:rPr>
          <w:t>http://openstudio.nrel.gov/sdk-documentation</w:t>
        </w:r>
      </w:hyperlink>
      <w:r w:rsidR="00D625C3">
        <w:t>.</w:t>
      </w:r>
    </w:p>
    <w:p w:rsidR="007C460A" w:rsidRDefault="00A92539" w:rsidP="00C472D6">
      <w:pPr>
        <w:pStyle w:val="Heading1"/>
      </w:pPr>
      <w:r>
        <w:t>Installation Notes</w:t>
      </w:r>
    </w:p>
    <w:p w:rsidR="000802B7" w:rsidRDefault="00D81C3F" w:rsidP="00CC49F6">
      <w:r>
        <w:t>OpenStudio is supported on Windows</w:t>
      </w:r>
      <w:r w:rsidR="00301ED4">
        <w:t xml:space="preserve"> XP – 7</w:t>
      </w:r>
      <w:r>
        <w:t xml:space="preserve">, </w:t>
      </w:r>
      <w:r w:rsidR="00856094">
        <w:t>OS X</w:t>
      </w:r>
      <w:r w:rsidR="00301ED4">
        <w:t xml:space="preserve"> 10.7 – 10.8</w:t>
      </w:r>
      <w:r w:rsidR="005E5B52">
        <w:t>,</w:t>
      </w:r>
      <w:r>
        <w:t xml:space="preserve"> and </w:t>
      </w:r>
      <w:r w:rsidR="00301ED4">
        <w:t>Ubuntu 12.04</w:t>
      </w:r>
      <w:r>
        <w:t>.</w:t>
      </w:r>
    </w:p>
    <w:p w:rsidR="00CD49B1" w:rsidRDefault="00CD49B1" w:rsidP="00C472D6">
      <w:pPr>
        <w:pStyle w:val="Heading2"/>
      </w:pPr>
      <w:r>
        <w:t xml:space="preserve">Installation </w:t>
      </w:r>
      <w:r w:rsidR="00301ED4">
        <w:t>Steps</w:t>
      </w:r>
    </w:p>
    <w:p w:rsidR="003B01DC" w:rsidRPr="003B01DC" w:rsidRDefault="003B01DC" w:rsidP="004C06DD">
      <w:pPr>
        <w:pStyle w:val="ListParagraph"/>
        <w:numPr>
          <w:ilvl w:val="0"/>
          <w:numId w:val="13"/>
        </w:numPr>
      </w:pPr>
      <w:r w:rsidRPr="003B01DC">
        <w:t xml:space="preserve">Download and install </w:t>
      </w:r>
      <w:hyperlink r:id="rId8" w:history="1">
        <w:r w:rsidRPr="00301ED4">
          <w:rPr>
            <w:rStyle w:val="Hyperlink"/>
          </w:rPr>
          <w:t>EnergyPlus 7.</w:t>
        </w:r>
        <w:r w:rsidR="006A0EDC" w:rsidRPr="00301ED4">
          <w:rPr>
            <w:rStyle w:val="Hyperlink"/>
          </w:rPr>
          <w:t>2</w:t>
        </w:r>
      </w:hyperlink>
      <w:r w:rsidRPr="003B01DC">
        <w:t>.</w:t>
      </w:r>
    </w:p>
    <w:p w:rsidR="003B01DC" w:rsidRPr="003B01DC" w:rsidRDefault="003B01DC" w:rsidP="004C06DD">
      <w:pPr>
        <w:pStyle w:val="ListParagraph"/>
        <w:numPr>
          <w:ilvl w:val="0"/>
          <w:numId w:val="13"/>
        </w:numPr>
      </w:pPr>
      <w:r w:rsidRPr="003B01DC">
        <w:t xml:space="preserve">OpenStudio SketchUp Plug-in requires </w:t>
      </w:r>
      <w:hyperlink r:id="rId9" w:history="1">
        <w:r w:rsidRPr="00301ED4">
          <w:rPr>
            <w:rStyle w:val="Hyperlink"/>
          </w:rPr>
          <w:t>SketchUp</w:t>
        </w:r>
      </w:hyperlink>
      <w:r w:rsidRPr="003B01DC">
        <w:t xml:space="preserve"> 8.0 or later (</w:t>
      </w:r>
      <w:r w:rsidR="00301ED4">
        <w:t>not available for Linux</w:t>
      </w:r>
      <w:r w:rsidRPr="003B01DC">
        <w:t>).</w:t>
      </w:r>
    </w:p>
    <w:p w:rsidR="00B45093" w:rsidRDefault="003B01DC" w:rsidP="00B45093">
      <w:pPr>
        <w:pStyle w:val="ListParagraph"/>
        <w:numPr>
          <w:ilvl w:val="0"/>
          <w:numId w:val="13"/>
        </w:numPr>
      </w:pPr>
      <w:r w:rsidRPr="003B01DC">
        <w:t xml:space="preserve">Download </w:t>
      </w:r>
      <w:r w:rsidR="00301ED4">
        <w:t xml:space="preserve">and install </w:t>
      </w:r>
      <w:hyperlink r:id="rId10" w:history="1">
        <w:r w:rsidRPr="00301ED4">
          <w:rPr>
            <w:rStyle w:val="Hyperlink"/>
          </w:rPr>
          <w:t>OpenStudio</w:t>
        </w:r>
      </w:hyperlink>
      <w:r w:rsidRPr="003B01DC">
        <w:t>.</w:t>
      </w:r>
    </w:p>
    <w:p w:rsidR="00B45093" w:rsidRDefault="00B45093" w:rsidP="00B45093">
      <w:pPr>
        <w:pStyle w:val="Heading2"/>
      </w:pPr>
      <w:r>
        <w:t>Optional</w:t>
      </w:r>
      <w:r w:rsidR="00230EBD">
        <w:t xml:space="preserve"> Installation Steps</w:t>
      </w:r>
    </w:p>
    <w:p w:rsidR="00B45093" w:rsidRDefault="00B45093" w:rsidP="00B45093">
      <w:pPr>
        <w:pStyle w:val="ListParagraph"/>
        <w:numPr>
          <w:ilvl w:val="0"/>
          <w:numId w:val="14"/>
        </w:numPr>
      </w:pPr>
      <w:r>
        <w:t xml:space="preserve">For Radiance integration, download and install </w:t>
      </w:r>
      <w:hyperlink r:id="rId11" w:history="1">
        <w:r w:rsidRPr="00B45093">
          <w:rPr>
            <w:rStyle w:val="Hyperlink"/>
          </w:rPr>
          <w:t>Radiance</w:t>
        </w:r>
      </w:hyperlink>
      <w:r>
        <w:t>.</w:t>
      </w:r>
    </w:p>
    <w:p w:rsidR="00B45093" w:rsidRDefault="00B45093" w:rsidP="00B45093">
      <w:pPr>
        <w:pStyle w:val="ListParagraph"/>
        <w:numPr>
          <w:ilvl w:val="0"/>
          <w:numId w:val="14"/>
        </w:numPr>
      </w:pPr>
      <w:r w:rsidRPr="00B45093">
        <w:t xml:space="preserve">If you plan to use the OpenStudio SDK Ruby </w:t>
      </w:r>
      <w:r w:rsidR="00230EBD">
        <w:t xml:space="preserve">bindings </w:t>
      </w:r>
      <w:r w:rsidRPr="00B45093">
        <w:t xml:space="preserve">via command prompt on Windows, download and extract </w:t>
      </w:r>
      <w:hyperlink r:id="rId12" w:history="1">
        <w:r w:rsidRPr="00B45093">
          <w:rPr>
            <w:rStyle w:val="Hyperlink"/>
          </w:rPr>
          <w:t>ruby.zip</w:t>
        </w:r>
      </w:hyperlink>
      <w:r w:rsidRPr="00B45093">
        <w:t xml:space="preserve"> to C:\Ruby (or other desired location), and add C:\Ruby\bin to the PATH environment variable</w:t>
      </w:r>
      <w:r w:rsidR="00930CE7">
        <w:t>.</w:t>
      </w:r>
    </w:p>
    <w:p w:rsidR="00B574D6" w:rsidRDefault="00B11466" w:rsidP="00B574D6">
      <w:pPr>
        <w:pStyle w:val="ListParagraph"/>
        <w:numPr>
          <w:ilvl w:val="0"/>
          <w:numId w:val="14"/>
        </w:numPr>
        <w:spacing w:after="0"/>
      </w:pPr>
      <w:r>
        <w:t xml:space="preserve">Install the DAKOTA algorithm library as described on the </w:t>
      </w:r>
      <w:hyperlink r:id="rId13" w:history="1">
        <w:r>
          <w:rPr>
            <w:rStyle w:val="Hyperlink"/>
          </w:rPr>
          <w:t>developer pages</w:t>
        </w:r>
      </w:hyperlink>
      <w:r>
        <w:t xml:space="preserve"> if you plan to run large-scale analyses with the Ruby bindings.</w:t>
      </w:r>
    </w:p>
    <w:p w:rsidR="00B45093" w:rsidRPr="00B574D6" w:rsidRDefault="00B11466" w:rsidP="00B574D6">
      <w:pPr>
        <w:pStyle w:val="ListParagraph"/>
        <w:numPr>
          <w:ilvl w:val="0"/>
          <w:numId w:val="14"/>
        </w:numPr>
        <w:spacing w:after="0"/>
      </w:pPr>
      <w:r>
        <w:t xml:space="preserve">Download and install the </w:t>
      </w:r>
      <w:hyperlink r:id="rId14" w:history="1">
        <w:r w:rsidRPr="00B45093">
          <w:rPr>
            <w:rStyle w:val="Hyperlink"/>
          </w:rPr>
          <w:t xml:space="preserve">32-bit </w:t>
        </w:r>
        <w:proofErr w:type="spellStart"/>
        <w:r w:rsidRPr="00B45093">
          <w:rPr>
            <w:rStyle w:val="Hyperlink"/>
          </w:rPr>
          <w:t>OpenSSL</w:t>
        </w:r>
        <w:proofErr w:type="spellEnd"/>
        <w:r w:rsidRPr="00B45093">
          <w:rPr>
            <w:rStyle w:val="Hyperlink"/>
          </w:rPr>
          <w:t xml:space="preserve"> libraries</w:t>
        </w:r>
      </w:hyperlink>
      <w:r>
        <w:t xml:space="preserve"> if you will be running simulations remotely through an SSH connection on Windows.</w:t>
      </w:r>
      <w:r w:rsidR="00B45093">
        <w:br w:type="page"/>
      </w:r>
    </w:p>
    <w:p w:rsidR="00EC3DAA" w:rsidRPr="002A1617" w:rsidRDefault="00735160" w:rsidP="00EC3DAA">
      <w:pPr>
        <w:pStyle w:val="Heading1"/>
      </w:pPr>
      <w:r w:rsidRPr="00301ED4">
        <w:lastRenderedPageBreak/>
        <w:t>Overview</w:t>
      </w:r>
      <w:r w:rsidR="002A1617">
        <w:br/>
      </w:r>
      <w:r w:rsidR="002A1617">
        <w:br/>
      </w:r>
      <w:r w:rsidR="00EC3DAA" w:rsidRPr="00593246">
        <w:rPr>
          <w:rFonts w:asciiTheme="minorHAnsi" w:eastAsiaTheme="minorHAnsi" w:hAnsiTheme="minorHAnsi" w:cstheme="minorBidi"/>
          <w:b w:val="0"/>
          <w:bCs w:val="0"/>
          <w:color w:val="auto"/>
          <w:sz w:val="22"/>
          <w:szCs w:val="22"/>
        </w:rPr>
        <w:t xml:space="preserve">The OpenStudio </w:t>
      </w:r>
      <w:r w:rsidR="00EC3DAA">
        <w:rPr>
          <w:rFonts w:asciiTheme="minorHAnsi" w:eastAsiaTheme="minorHAnsi" w:hAnsiTheme="minorHAnsi" w:cstheme="minorBidi"/>
          <w:b w:val="0"/>
          <w:bCs w:val="0"/>
          <w:color w:val="auto"/>
          <w:sz w:val="22"/>
          <w:szCs w:val="22"/>
        </w:rPr>
        <w:t>V</w:t>
      </w:r>
      <w:r w:rsidR="00EC3DAA" w:rsidRPr="00593246">
        <w:rPr>
          <w:rFonts w:asciiTheme="minorHAnsi" w:eastAsiaTheme="minorHAnsi" w:hAnsiTheme="minorHAnsi" w:cstheme="minorBidi"/>
          <w:b w:val="0"/>
          <w:bCs w:val="0"/>
          <w:color w:val="auto"/>
          <w:sz w:val="22"/>
          <w:szCs w:val="22"/>
        </w:rPr>
        <w:t>ersion 0.1</w:t>
      </w:r>
      <w:r w:rsidR="00EC3DAA">
        <w:rPr>
          <w:rFonts w:asciiTheme="minorHAnsi" w:eastAsiaTheme="minorHAnsi" w:hAnsiTheme="minorHAnsi" w:cstheme="minorBidi"/>
          <w:b w:val="0"/>
          <w:bCs w:val="0"/>
          <w:color w:val="auto"/>
          <w:sz w:val="22"/>
          <w:szCs w:val="22"/>
        </w:rPr>
        <w:t>1</w:t>
      </w:r>
      <w:r w:rsidR="00EC3DAA" w:rsidRPr="00593246">
        <w:rPr>
          <w:rFonts w:asciiTheme="minorHAnsi" w:eastAsiaTheme="minorHAnsi" w:hAnsiTheme="minorHAnsi" w:cstheme="minorBidi"/>
          <w:b w:val="0"/>
          <w:bCs w:val="0"/>
          <w:color w:val="auto"/>
          <w:sz w:val="22"/>
          <w:szCs w:val="22"/>
        </w:rPr>
        <w:t xml:space="preserve">.0 release focuses on </w:t>
      </w:r>
      <w:r w:rsidR="00EC3DAA">
        <w:rPr>
          <w:rFonts w:asciiTheme="minorHAnsi" w:eastAsiaTheme="minorHAnsi" w:hAnsiTheme="minorHAnsi" w:cstheme="minorBidi"/>
          <w:b w:val="0"/>
          <w:bCs w:val="0"/>
          <w:color w:val="auto"/>
          <w:sz w:val="22"/>
          <w:szCs w:val="22"/>
        </w:rPr>
        <w:t>extensions to the SDK to enable a user-configurable parametric tool.</w:t>
      </w:r>
      <w:r w:rsidR="001E57DD">
        <w:rPr>
          <w:rFonts w:asciiTheme="minorHAnsi" w:eastAsiaTheme="minorHAnsi" w:hAnsiTheme="minorHAnsi" w:cstheme="minorBidi"/>
          <w:b w:val="0"/>
          <w:bCs w:val="0"/>
          <w:color w:val="auto"/>
          <w:sz w:val="22"/>
          <w:szCs w:val="22"/>
        </w:rPr>
        <w:t xml:space="preserve"> </w:t>
      </w:r>
      <w:r w:rsidR="00EC3DAA">
        <w:rPr>
          <w:rFonts w:asciiTheme="minorHAnsi" w:eastAsiaTheme="minorHAnsi" w:hAnsiTheme="minorHAnsi" w:cstheme="minorBidi"/>
          <w:b w:val="0"/>
          <w:bCs w:val="0"/>
          <w:color w:val="auto"/>
          <w:sz w:val="22"/>
          <w:szCs w:val="22"/>
        </w:rPr>
        <w:t xml:space="preserve"> The Parametric Analysis Tool (PAT) lets users modify a baseline OpenStudio model using OpenStudio measures to produce design alternatives.</w:t>
      </w:r>
      <w:r w:rsidR="001E57DD">
        <w:rPr>
          <w:rFonts w:asciiTheme="minorHAnsi" w:eastAsiaTheme="minorHAnsi" w:hAnsiTheme="minorHAnsi" w:cstheme="minorBidi"/>
          <w:b w:val="0"/>
          <w:bCs w:val="0"/>
          <w:color w:val="auto"/>
          <w:sz w:val="22"/>
          <w:szCs w:val="22"/>
        </w:rPr>
        <w:t xml:space="preserve"> </w:t>
      </w:r>
      <w:r w:rsidR="00EC3DAA">
        <w:rPr>
          <w:rFonts w:asciiTheme="minorHAnsi" w:eastAsiaTheme="minorHAnsi" w:hAnsiTheme="minorHAnsi" w:cstheme="minorBidi"/>
          <w:b w:val="0"/>
          <w:bCs w:val="0"/>
          <w:color w:val="auto"/>
          <w:sz w:val="22"/>
          <w:szCs w:val="22"/>
        </w:rPr>
        <w:t xml:space="preserve"> OpenStudio measures are specially formatted Ruby scripts and accompanying files for modifying energy models in OpenStudio or EnergyPlus format. </w:t>
      </w:r>
      <w:r w:rsidR="00CC7C7B">
        <w:rPr>
          <w:rFonts w:asciiTheme="minorHAnsi" w:eastAsiaTheme="minorHAnsi" w:hAnsiTheme="minorHAnsi" w:cstheme="minorBidi"/>
          <w:b w:val="0"/>
          <w:bCs w:val="0"/>
          <w:color w:val="auto"/>
          <w:sz w:val="22"/>
          <w:szCs w:val="22"/>
        </w:rPr>
        <w:t xml:space="preserve"> </w:t>
      </w:r>
      <w:r w:rsidR="00EC3DAA">
        <w:rPr>
          <w:rFonts w:asciiTheme="minorHAnsi" w:eastAsiaTheme="minorHAnsi" w:hAnsiTheme="minorHAnsi" w:cstheme="minorBidi"/>
          <w:b w:val="0"/>
          <w:bCs w:val="0"/>
          <w:color w:val="auto"/>
          <w:sz w:val="22"/>
          <w:szCs w:val="22"/>
        </w:rPr>
        <w:t xml:space="preserve">A small library of measures is included in the installer; more measures are available for download from the </w:t>
      </w:r>
      <w:hyperlink r:id="rId15" w:history="1">
        <w:r w:rsidR="00EC3DAA" w:rsidRPr="000D0D88">
          <w:rPr>
            <w:rStyle w:val="Hyperlink"/>
            <w:rFonts w:asciiTheme="minorHAnsi" w:eastAsiaTheme="minorHAnsi" w:hAnsiTheme="minorHAnsi" w:cstheme="minorBidi"/>
            <w:b w:val="0"/>
            <w:bCs w:val="0"/>
            <w:sz w:val="22"/>
            <w:szCs w:val="22"/>
          </w:rPr>
          <w:t>Building Component Library</w:t>
        </w:r>
      </w:hyperlink>
      <w:r w:rsidR="00F0345D">
        <w:rPr>
          <w:rFonts w:asciiTheme="minorHAnsi" w:eastAsiaTheme="minorHAnsi" w:hAnsiTheme="minorHAnsi" w:cstheme="minorBidi"/>
          <w:b w:val="0"/>
          <w:bCs w:val="0"/>
          <w:color w:val="auto"/>
          <w:sz w:val="22"/>
          <w:szCs w:val="22"/>
        </w:rPr>
        <w:t>,</w:t>
      </w:r>
      <w:r w:rsidR="00EC3DAA">
        <w:rPr>
          <w:rFonts w:asciiTheme="minorHAnsi" w:eastAsiaTheme="minorHAnsi" w:hAnsiTheme="minorHAnsi" w:cstheme="minorBidi"/>
          <w:b w:val="0"/>
          <w:bCs w:val="0"/>
          <w:color w:val="auto"/>
          <w:sz w:val="22"/>
          <w:szCs w:val="22"/>
        </w:rPr>
        <w:t xml:space="preserve"> and users can create their own measures by following the </w:t>
      </w:r>
      <w:hyperlink r:id="rId16" w:history="1">
        <w:r w:rsidR="00EC3DAA" w:rsidRPr="009C63A9">
          <w:rPr>
            <w:rStyle w:val="Hyperlink"/>
            <w:rFonts w:asciiTheme="minorHAnsi" w:eastAsiaTheme="minorHAnsi" w:hAnsiTheme="minorHAnsi" w:cstheme="minorBidi"/>
            <w:b w:val="0"/>
            <w:bCs w:val="0"/>
            <w:sz w:val="22"/>
            <w:szCs w:val="22"/>
          </w:rPr>
          <w:t>Measure Writing Guide</w:t>
        </w:r>
      </w:hyperlink>
      <w:r w:rsidR="00EC3DAA">
        <w:rPr>
          <w:rFonts w:asciiTheme="minorHAnsi" w:eastAsiaTheme="minorHAnsi" w:hAnsiTheme="minorHAnsi" w:cstheme="minorBidi"/>
          <w:b w:val="0"/>
          <w:bCs w:val="0"/>
          <w:color w:val="auto"/>
          <w:sz w:val="22"/>
          <w:szCs w:val="22"/>
        </w:rPr>
        <w:t xml:space="preserve">. </w:t>
      </w:r>
      <w:r w:rsidR="009C63A9">
        <w:rPr>
          <w:rFonts w:asciiTheme="minorHAnsi" w:eastAsiaTheme="minorHAnsi" w:hAnsiTheme="minorHAnsi" w:cstheme="minorBidi"/>
          <w:b w:val="0"/>
          <w:bCs w:val="0"/>
          <w:color w:val="auto"/>
          <w:sz w:val="22"/>
          <w:szCs w:val="22"/>
        </w:rPr>
        <w:t xml:space="preserve"> </w:t>
      </w:r>
      <w:r w:rsidR="00EC3DAA">
        <w:rPr>
          <w:rFonts w:asciiTheme="minorHAnsi" w:eastAsiaTheme="minorHAnsi" w:hAnsiTheme="minorHAnsi" w:cstheme="minorBidi"/>
          <w:b w:val="0"/>
          <w:bCs w:val="0"/>
          <w:color w:val="auto"/>
          <w:sz w:val="22"/>
          <w:szCs w:val="22"/>
        </w:rPr>
        <w:t xml:space="preserve">In PAT, modifications to the baseline energy model are specified by selecting a measure and setting its argument values. </w:t>
      </w:r>
      <w:r w:rsidR="001E57DD">
        <w:rPr>
          <w:rFonts w:asciiTheme="minorHAnsi" w:eastAsiaTheme="minorHAnsi" w:hAnsiTheme="minorHAnsi" w:cstheme="minorBidi"/>
          <w:b w:val="0"/>
          <w:bCs w:val="0"/>
          <w:color w:val="auto"/>
          <w:sz w:val="22"/>
          <w:szCs w:val="22"/>
        </w:rPr>
        <w:t xml:space="preserve"> </w:t>
      </w:r>
      <w:r w:rsidR="00EC3DAA">
        <w:rPr>
          <w:rFonts w:asciiTheme="minorHAnsi" w:eastAsiaTheme="minorHAnsi" w:hAnsiTheme="minorHAnsi" w:cstheme="minorBidi"/>
          <w:b w:val="0"/>
          <w:bCs w:val="0"/>
          <w:color w:val="auto"/>
          <w:sz w:val="22"/>
          <w:szCs w:val="22"/>
        </w:rPr>
        <w:t xml:space="preserve">Mutually exclusive choices (e.g. alternative values of the South façade window-to-wall ratio) are typically placed in a measure group to ensure that a design alternative’s measures do not conflict </w:t>
      </w:r>
      <w:r w:rsidR="00F0345D">
        <w:rPr>
          <w:rFonts w:asciiTheme="minorHAnsi" w:eastAsiaTheme="minorHAnsi" w:hAnsiTheme="minorHAnsi" w:cstheme="minorBidi"/>
          <w:b w:val="0"/>
          <w:bCs w:val="0"/>
          <w:color w:val="auto"/>
          <w:sz w:val="22"/>
          <w:szCs w:val="22"/>
        </w:rPr>
        <w:t xml:space="preserve">with </w:t>
      </w:r>
      <w:r w:rsidR="00EC3DAA">
        <w:rPr>
          <w:rFonts w:asciiTheme="minorHAnsi" w:eastAsiaTheme="minorHAnsi" w:hAnsiTheme="minorHAnsi" w:cstheme="minorBidi"/>
          <w:b w:val="0"/>
          <w:bCs w:val="0"/>
          <w:color w:val="auto"/>
          <w:sz w:val="22"/>
          <w:szCs w:val="22"/>
        </w:rPr>
        <w:t xml:space="preserve">or overwrite each other. </w:t>
      </w:r>
      <w:r w:rsidR="001E57DD">
        <w:rPr>
          <w:rFonts w:asciiTheme="minorHAnsi" w:eastAsiaTheme="minorHAnsi" w:hAnsiTheme="minorHAnsi" w:cstheme="minorBidi"/>
          <w:b w:val="0"/>
          <w:bCs w:val="0"/>
          <w:color w:val="auto"/>
          <w:sz w:val="22"/>
          <w:szCs w:val="22"/>
        </w:rPr>
        <w:t xml:space="preserve"> </w:t>
      </w:r>
      <w:r w:rsidR="00EC3DAA">
        <w:rPr>
          <w:rFonts w:asciiTheme="minorHAnsi" w:eastAsiaTheme="minorHAnsi" w:hAnsiTheme="minorHAnsi" w:cstheme="minorBidi"/>
          <w:b w:val="0"/>
          <w:bCs w:val="0"/>
          <w:color w:val="auto"/>
          <w:sz w:val="22"/>
          <w:szCs w:val="22"/>
        </w:rPr>
        <w:t xml:space="preserve">Design alternatives are specified by choosing 0-1 measures </w:t>
      </w:r>
      <w:r w:rsidR="00F0345D">
        <w:rPr>
          <w:rFonts w:asciiTheme="minorHAnsi" w:eastAsiaTheme="minorHAnsi" w:hAnsiTheme="minorHAnsi" w:cstheme="minorBidi"/>
          <w:b w:val="0"/>
          <w:bCs w:val="0"/>
          <w:color w:val="auto"/>
          <w:sz w:val="22"/>
          <w:szCs w:val="22"/>
        </w:rPr>
        <w:t>from each</w:t>
      </w:r>
      <w:r w:rsidR="00EC3DAA">
        <w:rPr>
          <w:rFonts w:asciiTheme="minorHAnsi" w:eastAsiaTheme="minorHAnsi" w:hAnsiTheme="minorHAnsi" w:cstheme="minorBidi"/>
          <w:b w:val="0"/>
          <w:bCs w:val="0"/>
          <w:color w:val="auto"/>
          <w:sz w:val="22"/>
          <w:szCs w:val="22"/>
        </w:rPr>
        <w:t xml:space="preserve"> group. </w:t>
      </w:r>
      <w:r w:rsidR="00F0345D">
        <w:rPr>
          <w:rFonts w:asciiTheme="minorHAnsi" w:eastAsiaTheme="minorHAnsi" w:hAnsiTheme="minorHAnsi" w:cstheme="minorBidi"/>
          <w:b w:val="0"/>
          <w:bCs w:val="0"/>
          <w:color w:val="auto"/>
          <w:sz w:val="22"/>
          <w:szCs w:val="22"/>
        </w:rPr>
        <w:t xml:space="preserve"> </w:t>
      </w:r>
      <w:r w:rsidR="00EC3DAA">
        <w:rPr>
          <w:rFonts w:asciiTheme="minorHAnsi" w:eastAsiaTheme="minorHAnsi" w:hAnsiTheme="minorHAnsi" w:cstheme="minorBidi"/>
          <w:b w:val="0"/>
          <w:bCs w:val="0"/>
          <w:color w:val="auto"/>
          <w:sz w:val="22"/>
          <w:szCs w:val="22"/>
        </w:rPr>
        <w:t>Users can debug their measures and other simulation steps by reviewing the detailed information on the simulation run tab.</w:t>
      </w:r>
      <w:r w:rsidR="00F0345D">
        <w:rPr>
          <w:rFonts w:asciiTheme="minorHAnsi" w:eastAsiaTheme="minorHAnsi" w:hAnsiTheme="minorHAnsi" w:cstheme="minorBidi"/>
          <w:b w:val="0"/>
          <w:bCs w:val="0"/>
          <w:color w:val="auto"/>
          <w:sz w:val="22"/>
          <w:szCs w:val="22"/>
        </w:rPr>
        <w:t xml:space="preserve"> </w:t>
      </w:r>
      <w:r w:rsidR="00EC3DAA">
        <w:rPr>
          <w:rFonts w:asciiTheme="minorHAnsi" w:eastAsiaTheme="minorHAnsi" w:hAnsiTheme="minorHAnsi" w:cstheme="minorBidi"/>
          <w:b w:val="0"/>
          <w:bCs w:val="0"/>
          <w:color w:val="auto"/>
          <w:sz w:val="22"/>
          <w:szCs w:val="22"/>
        </w:rPr>
        <w:t xml:space="preserve"> </w:t>
      </w:r>
      <w:r w:rsidR="00A34E02">
        <w:rPr>
          <w:rFonts w:asciiTheme="minorHAnsi" w:eastAsiaTheme="minorHAnsi" w:hAnsiTheme="minorHAnsi" w:cstheme="minorBidi"/>
          <w:b w:val="0"/>
          <w:bCs w:val="0"/>
          <w:color w:val="auto"/>
          <w:sz w:val="22"/>
          <w:szCs w:val="22"/>
        </w:rPr>
        <w:t>Upon successful simulation</w:t>
      </w:r>
      <w:r w:rsidR="00EC3DAA">
        <w:rPr>
          <w:rFonts w:asciiTheme="minorHAnsi" w:eastAsiaTheme="minorHAnsi" w:hAnsiTheme="minorHAnsi" w:cstheme="minorBidi"/>
          <w:b w:val="0"/>
          <w:bCs w:val="0"/>
          <w:color w:val="auto"/>
          <w:sz w:val="22"/>
          <w:szCs w:val="22"/>
        </w:rPr>
        <w:t>, summary energy metrics for each design alternative are reported on</w:t>
      </w:r>
      <w:r w:rsidR="00A34E02">
        <w:rPr>
          <w:rFonts w:asciiTheme="minorHAnsi" w:eastAsiaTheme="minorHAnsi" w:hAnsiTheme="minorHAnsi" w:cstheme="minorBidi"/>
          <w:b w:val="0"/>
          <w:bCs w:val="0"/>
          <w:color w:val="auto"/>
          <w:sz w:val="22"/>
          <w:szCs w:val="22"/>
        </w:rPr>
        <w:t xml:space="preserve"> the results tab</w:t>
      </w:r>
      <w:r w:rsidR="00EC3DAA">
        <w:rPr>
          <w:rFonts w:asciiTheme="minorHAnsi" w:eastAsiaTheme="minorHAnsi" w:hAnsiTheme="minorHAnsi" w:cstheme="minorBidi"/>
          <w:b w:val="0"/>
          <w:bCs w:val="0"/>
          <w:color w:val="auto"/>
          <w:sz w:val="22"/>
          <w:szCs w:val="22"/>
        </w:rPr>
        <w:t xml:space="preserve">, </w:t>
      </w:r>
      <w:r w:rsidR="00A34E02">
        <w:rPr>
          <w:rFonts w:asciiTheme="minorHAnsi" w:eastAsiaTheme="minorHAnsi" w:hAnsiTheme="minorHAnsi" w:cstheme="minorBidi"/>
          <w:b w:val="0"/>
          <w:bCs w:val="0"/>
          <w:color w:val="auto"/>
          <w:sz w:val="22"/>
          <w:szCs w:val="22"/>
        </w:rPr>
        <w:t xml:space="preserve">where the </w:t>
      </w:r>
      <w:r w:rsidR="00EC3DAA">
        <w:rPr>
          <w:rFonts w:asciiTheme="minorHAnsi" w:eastAsiaTheme="minorHAnsi" w:hAnsiTheme="minorHAnsi" w:cstheme="minorBidi"/>
          <w:b w:val="0"/>
          <w:bCs w:val="0"/>
          <w:color w:val="auto"/>
          <w:sz w:val="22"/>
          <w:szCs w:val="22"/>
        </w:rPr>
        <w:t xml:space="preserve">final models may </w:t>
      </w:r>
      <w:r w:rsidR="00A34E02">
        <w:rPr>
          <w:rFonts w:asciiTheme="minorHAnsi" w:eastAsiaTheme="minorHAnsi" w:hAnsiTheme="minorHAnsi" w:cstheme="minorBidi"/>
          <w:b w:val="0"/>
          <w:bCs w:val="0"/>
          <w:color w:val="auto"/>
          <w:sz w:val="22"/>
          <w:szCs w:val="22"/>
        </w:rPr>
        <w:t xml:space="preserve">also </w:t>
      </w:r>
      <w:r w:rsidR="00EC3DAA">
        <w:rPr>
          <w:rFonts w:asciiTheme="minorHAnsi" w:eastAsiaTheme="minorHAnsi" w:hAnsiTheme="minorHAnsi" w:cstheme="minorBidi"/>
          <w:b w:val="0"/>
          <w:bCs w:val="0"/>
          <w:color w:val="auto"/>
          <w:sz w:val="22"/>
          <w:szCs w:val="22"/>
        </w:rPr>
        <w:t>be opened in the OpenStudio Application.</w:t>
      </w:r>
    </w:p>
    <w:p w:rsidR="00EC3DAA" w:rsidRDefault="00EC3DAA" w:rsidP="00EC3DAA">
      <w:pPr>
        <w:pStyle w:val="Heading1"/>
        <w:rPr>
          <w:rFonts w:asciiTheme="minorHAnsi" w:eastAsiaTheme="minorHAnsi" w:hAnsiTheme="minorHAnsi" w:cstheme="minorBidi"/>
          <w:b w:val="0"/>
          <w:bCs w:val="0"/>
          <w:color w:val="auto"/>
          <w:sz w:val="22"/>
          <w:szCs w:val="22"/>
        </w:rPr>
      </w:pPr>
      <w:r w:rsidRPr="004D653D">
        <w:rPr>
          <w:rFonts w:asciiTheme="minorHAnsi" w:eastAsiaTheme="minorHAnsi" w:hAnsiTheme="minorHAnsi" w:cstheme="minorBidi"/>
          <w:b w:val="0"/>
          <w:bCs w:val="0"/>
          <w:color w:val="auto"/>
          <w:sz w:val="22"/>
          <w:szCs w:val="22"/>
        </w:rPr>
        <w:t>OpenStudio 0.</w:t>
      </w:r>
      <w:r>
        <w:rPr>
          <w:rFonts w:asciiTheme="minorHAnsi" w:eastAsiaTheme="minorHAnsi" w:hAnsiTheme="minorHAnsi" w:cstheme="minorBidi"/>
          <w:b w:val="0"/>
          <w:bCs w:val="0"/>
          <w:color w:val="auto"/>
          <w:sz w:val="22"/>
          <w:szCs w:val="22"/>
        </w:rPr>
        <w:t>11.0 supports EnergyPlus 7.2.</w:t>
      </w:r>
    </w:p>
    <w:p w:rsidR="00735160" w:rsidRPr="004D653D" w:rsidRDefault="00735160" w:rsidP="00EC3DAA">
      <w:pPr>
        <w:pStyle w:val="Heading1"/>
        <w:rPr>
          <w:rFonts w:asciiTheme="minorHAnsi" w:eastAsiaTheme="minorHAnsi" w:hAnsiTheme="minorHAnsi" w:cstheme="minorBidi"/>
          <w:b w:val="0"/>
          <w:bCs w:val="0"/>
          <w:color w:val="auto"/>
          <w:sz w:val="22"/>
          <w:szCs w:val="22"/>
        </w:rPr>
      </w:pPr>
      <w:r w:rsidRPr="0058369C">
        <w:t>New Features</w:t>
      </w:r>
    </w:p>
    <w:p w:rsidR="00C602D4" w:rsidRDefault="00C602D4" w:rsidP="00C472D6">
      <w:pPr>
        <w:pStyle w:val="Heading2"/>
      </w:pPr>
      <w:r w:rsidRPr="00B97E9B">
        <w:t xml:space="preserve">OpenStudio Platform </w:t>
      </w:r>
      <w:r w:rsidR="00A7213F">
        <w:t>0.</w:t>
      </w:r>
      <w:r w:rsidR="001803AF">
        <w:t>1</w:t>
      </w:r>
      <w:r w:rsidR="00D35C23">
        <w:t>1</w:t>
      </w:r>
      <w:r w:rsidR="00CF1C4D">
        <w:t>.0</w:t>
      </w:r>
    </w:p>
    <w:p w:rsidR="00D35C23" w:rsidRDefault="00D35C23" w:rsidP="00D35C23">
      <w:pPr>
        <w:pStyle w:val="ListParagraph"/>
        <w:numPr>
          <w:ilvl w:val="0"/>
          <w:numId w:val="18"/>
        </w:numPr>
      </w:pPr>
      <w:r>
        <w:t>Added infrastructure for OpenStudio measures.</w:t>
      </w:r>
      <w:r w:rsidR="00E8596B">
        <w:t xml:space="preserve"> </w:t>
      </w:r>
      <w:r>
        <w:t xml:space="preserve"> Formerly, these were single Ruby scripts containing a class derived from </w:t>
      </w:r>
      <w:proofErr w:type="spellStart"/>
      <w:r>
        <w:t>ruleset</w:t>
      </w:r>
      <w:proofErr w:type="spellEnd"/>
      <w:r>
        <w:t>::</w:t>
      </w:r>
      <w:proofErr w:type="spellStart"/>
      <w:r>
        <w:t>UserScript</w:t>
      </w:r>
      <w:proofErr w:type="spellEnd"/>
      <w:r>
        <w:t xml:space="preserve">. </w:t>
      </w:r>
      <w:r w:rsidR="00E8596B">
        <w:t xml:space="preserve"> </w:t>
      </w:r>
      <w:r>
        <w:t xml:space="preserve">This notion has been expanded </w:t>
      </w:r>
      <w:r w:rsidR="00230EBD">
        <w:t xml:space="preserve">to define a </w:t>
      </w:r>
      <w:r>
        <w:t xml:space="preserve">measure </w:t>
      </w:r>
      <w:r w:rsidR="00230EBD">
        <w:t>a</w:t>
      </w:r>
      <w:r>
        <w:t xml:space="preserve">s an entire </w:t>
      </w:r>
      <w:r w:rsidR="00527BAF">
        <w:t>directory</w:t>
      </w:r>
      <w:r>
        <w:t xml:space="preserve"> containing </w:t>
      </w:r>
      <w:r w:rsidR="00527BAF" w:rsidRPr="00527BAF">
        <w:rPr>
          <w:i/>
        </w:rPr>
        <w:t>measure.xml</w:t>
      </w:r>
      <w:r w:rsidR="00527BAF">
        <w:t xml:space="preserve">, </w:t>
      </w:r>
      <w:proofErr w:type="spellStart"/>
      <w:r w:rsidRPr="00527BAF">
        <w:rPr>
          <w:i/>
        </w:rPr>
        <w:t>m</w:t>
      </w:r>
      <w:r w:rsidR="00527BAF" w:rsidRPr="00527BAF">
        <w:rPr>
          <w:i/>
        </w:rPr>
        <w:t>easure.rb</w:t>
      </w:r>
      <w:proofErr w:type="spellEnd"/>
      <w:r w:rsidR="00527BAF">
        <w:t xml:space="preserve">, a </w:t>
      </w:r>
      <w:r w:rsidR="00527BAF" w:rsidRPr="00527BAF">
        <w:rPr>
          <w:i/>
        </w:rPr>
        <w:t>tests</w:t>
      </w:r>
      <w:r>
        <w:t xml:space="preserve"> f</w:t>
      </w:r>
      <w:r w:rsidR="00527BAF">
        <w:t xml:space="preserve">older, and an optional </w:t>
      </w:r>
      <w:r w:rsidR="00527BAF" w:rsidRPr="00527BAF">
        <w:rPr>
          <w:i/>
        </w:rPr>
        <w:t>resources</w:t>
      </w:r>
      <w:r>
        <w:t xml:space="preserve"> folder. </w:t>
      </w:r>
      <w:r w:rsidR="00E8596B">
        <w:t xml:space="preserve"> </w:t>
      </w:r>
      <w:r>
        <w:t>For a full description of how to write measures, see</w:t>
      </w:r>
      <w:r w:rsidR="004D040E">
        <w:t xml:space="preserve"> the </w:t>
      </w:r>
      <w:hyperlink r:id="rId17" w:history="1">
        <w:r w:rsidR="004D040E" w:rsidRPr="009C63A9">
          <w:rPr>
            <w:rStyle w:val="Hyperlink"/>
          </w:rPr>
          <w:t>Measure Writing Guide</w:t>
        </w:r>
      </w:hyperlink>
      <w:r>
        <w:t>.</w:t>
      </w:r>
      <w:r w:rsidR="004D040E">
        <w:t xml:space="preserve"> </w:t>
      </w:r>
      <w:r>
        <w:t xml:space="preserve"> Individual features in support of measures include:</w:t>
      </w:r>
    </w:p>
    <w:p w:rsidR="00D35C23" w:rsidRDefault="001036F0" w:rsidP="00D35C23">
      <w:pPr>
        <w:pStyle w:val="ListParagraph"/>
        <w:numPr>
          <w:ilvl w:val="1"/>
          <w:numId w:val="18"/>
        </w:numPr>
      </w:pPr>
      <w:r>
        <w:t xml:space="preserve">Added the </w:t>
      </w:r>
      <w:proofErr w:type="spellStart"/>
      <w:r>
        <w:t>BCLMeasure</w:t>
      </w:r>
      <w:proofErr w:type="spellEnd"/>
      <w:r>
        <w:t xml:space="preserve"> class to facilitate creating, loading, updating, and saving of measures.  It also allows you to change the default location of your </w:t>
      </w:r>
      <w:r w:rsidRPr="001036F0">
        <w:rPr>
          <w:i/>
        </w:rPr>
        <w:t>My Measures</w:t>
      </w:r>
      <w:r>
        <w:t xml:space="preserve"> directory, as well as load measures stored in the Local BCL, PAT’s installed measures directory, </w:t>
      </w:r>
      <w:r w:rsidR="00257A2D">
        <w:t xml:space="preserve">or from </w:t>
      </w:r>
      <w:r w:rsidR="00257A2D">
        <w:rPr>
          <w:i/>
        </w:rPr>
        <w:t>My Measures</w:t>
      </w:r>
      <w:r>
        <w:t>.</w:t>
      </w:r>
    </w:p>
    <w:p w:rsidR="006E11D6" w:rsidRPr="001036F0" w:rsidRDefault="006E11D6" w:rsidP="00D35C23">
      <w:pPr>
        <w:pStyle w:val="ListParagraph"/>
        <w:numPr>
          <w:ilvl w:val="1"/>
          <w:numId w:val="18"/>
        </w:numPr>
      </w:pPr>
      <w:r>
        <w:t xml:space="preserve">Updated the </w:t>
      </w:r>
      <w:proofErr w:type="spellStart"/>
      <w:r>
        <w:t>RemoteBCL</w:t>
      </w:r>
      <w:proofErr w:type="spellEnd"/>
      <w:r>
        <w:t xml:space="preserve"> class to download measures from the Online BCL.</w:t>
      </w:r>
    </w:p>
    <w:p w:rsidR="00D35C23" w:rsidRDefault="00D35C23" w:rsidP="00D35C23">
      <w:pPr>
        <w:pStyle w:val="ListParagraph"/>
        <w:numPr>
          <w:ilvl w:val="1"/>
          <w:numId w:val="18"/>
        </w:numPr>
      </w:pPr>
      <w:r>
        <w:t xml:space="preserve">Added the </w:t>
      </w:r>
      <w:proofErr w:type="spellStart"/>
      <w:r>
        <w:t>ruleset</w:t>
      </w:r>
      <w:proofErr w:type="spellEnd"/>
      <w:r>
        <w:t>::</w:t>
      </w:r>
      <w:proofErr w:type="spellStart"/>
      <w:r>
        <w:t>OSResult</w:t>
      </w:r>
      <w:proofErr w:type="spellEnd"/>
      <w:r>
        <w:t xml:space="preserve"> class and related </w:t>
      </w:r>
      <w:proofErr w:type="spellStart"/>
      <w:r>
        <w:t>ruleset</w:t>
      </w:r>
      <w:proofErr w:type="spellEnd"/>
      <w:r>
        <w:t>::</w:t>
      </w:r>
      <w:proofErr w:type="spellStart"/>
      <w:r>
        <w:t>OSRunner</w:t>
      </w:r>
      <w:proofErr w:type="spellEnd"/>
      <w:r>
        <w:t xml:space="preserve"> methods to return detailed runtime information from OpenStudio measures.</w:t>
      </w:r>
      <w:r w:rsidR="004D040E">
        <w:t xml:space="preserve"> </w:t>
      </w:r>
      <w:r>
        <w:t xml:space="preserve"> These results are available for inspection in</w:t>
      </w:r>
      <w:r w:rsidR="00230EBD">
        <w:t xml:space="preserve"> the Parametric Analysis Tool,</w:t>
      </w:r>
      <w:r>
        <w:t xml:space="preserve"> the Sketch-Up Plugin, the OpenStudio Application, and the analysis framework.</w:t>
      </w:r>
    </w:p>
    <w:p w:rsidR="00D35C23" w:rsidRDefault="00D35C23" w:rsidP="00D35C23">
      <w:pPr>
        <w:pStyle w:val="ListParagraph"/>
        <w:numPr>
          <w:ilvl w:val="1"/>
          <w:numId w:val="18"/>
        </w:numPr>
      </w:pPr>
      <w:r>
        <w:t xml:space="preserve">Refactored </w:t>
      </w:r>
      <w:proofErr w:type="spellStart"/>
      <w:r>
        <w:t>ruleset</w:t>
      </w:r>
      <w:proofErr w:type="spellEnd"/>
      <w:r>
        <w:t>::</w:t>
      </w:r>
      <w:proofErr w:type="spellStart"/>
      <w:r>
        <w:t>OSRunner</w:t>
      </w:r>
      <w:proofErr w:type="spellEnd"/>
      <w:r>
        <w:t xml:space="preserve"> to be less Sketch-Up Plugin-specific, and to provide more</w:t>
      </w:r>
      <w:r w:rsidR="00ED4336">
        <w:t xml:space="preserve"> assistance to measure writers.</w:t>
      </w:r>
    </w:p>
    <w:p w:rsidR="00D35C23" w:rsidRDefault="00D35C23" w:rsidP="00D35C23">
      <w:pPr>
        <w:pStyle w:val="ListParagraph"/>
        <w:numPr>
          <w:ilvl w:val="1"/>
          <w:numId w:val="18"/>
        </w:numPr>
      </w:pPr>
      <w:r>
        <w:t xml:space="preserve">An embedded Ruby interpreter is available for use in applications. </w:t>
      </w:r>
      <w:r w:rsidR="00ED4336">
        <w:t xml:space="preserve"> </w:t>
      </w:r>
      <w:r>
        <w:t xml:space="preserve">Helper classes and methods for using this interpreter to extract arguments from </w:t>
      </w:r>
      <w:proofErr w:type="spellStart"/>
      <w:r>
        <w:t>openstudio</w:t>
      </w:r>
      <w:proofErr w:type="spellEnd"/>
      <w:r>
        <w:t>::</w:t>
      </w:r>
      <w:proofErr w:type="spellStart"/>
      <w:r>
        <w:t>BCLMeasures</w:t>
      </w:r>
      <w:proofErr w:type="spellEnd"/>
      <w:r>
        <w:t xml:space="preserve"> </w:t>
      </w:r>
      <w:r>
        <w:lastRenderedPageBreak/>
        <w:t xml:space="preserve">are available </w:t>
      </w:r>
      <w:r w:rsidR="00230EBD">
        <w:t xml:space="preserve">in the </w:t>
      </w:r>
      <w:proofErr w:type="spellStart"/>
      <w:r w:rsidR="00230EBD">
        <w:t>ruleset</w:t>
      </w:r>
      <w:proofErr w:type="spellEnd"/>
      <w:r w:rsidR="00230EBD">
        <w:t xml:space="preserve"> sub-project.</w:t>
      </w:r>
      <w:r w:rsidR="00ED4336">
        <w:t xml:space="preserve"> </w:t>
      </w:r>
      <w:r w:rsidR="00230EBD">
        <w:t xml:space="preserve"> Arguments may be extracted from </w:t>
      </w:r>
      <w:proofErr w:type="spellStart"/>
      <w:r w:rsidR="00230EBD">
        <w:t>BCLMeasures</w:t>
      </w:r>
      <w:proofErr w:type="spellEnd"/>
      <w:r w:rsidR="00230EBD">
        <w:t xml:space="preserve"> using </w:t>
      </w:r>
      <w:r>
        <w:t>the Ruby bindings</w:t>
      </w:r>
      <w:r w:rsidR="00230EBD">
        <w:t xml:space="preserve"> via O</w:t>
      </w:r>
      <w:r>
        <w:t>penStudio:</w:t>
      </w:r>
      <w:proofErr w:type="gramStart"/>
      <w:r>
        <w:t>:</w:t>
      </w:r>
      <w:proofErr w:type="spellStart"/>
      <w:r>
        <w:t>Rul</w:t>
      </w:r>
      <w:r w:rsidR="00ED4336">
        <w:t>eset</w:t>
      </w:r>
      <w:proofErr w:type="spellEnd"/>
      <w:proofErr w:type="gramEnd"/>
      <w:r w:rsidR="00ED4336">
        <w:t>::</w:t>
      </w:r>
      <w:proofErr w:type="spellStart"/>
      <w:r w:rsidR="00ED4336">
        <w:t>getArguments</w:t>
      </w:r>
      <w:proofErr w:type="spellEnd"/>
      <w:r w:rsidR="00ED4336">
        <w:t>(</w:t>
      </w:r>
      <w:proofErr w:type="spellStart"/>
      <w:r w:rsidR="00ED4336">
        <w:t>BCLMeasure</w:t>
      </w:r>
      <w:proofErr w:type="spellEnd"/>
      <w:r w:rsidR="00ED4336">
        <w:t>).</w:t>
      </w:r>
    </w:p>
    <w:p w:rsidR="00D35C23" w:rsidRDefault="00D35C23" w:rsidP="00D35C23">
      <w:pPr>
        <w:pStyle w:val="ListParagraph"/>
        <w:numPr>
          <w:ilvl w:val="0"/>
          <w:numId w:val="18"/>
        </w:numPr>
      </w:pPr>
      <w:r>
        <w:t>Enhanced the analysis framework in support of the Parametric</w:t>
      </w:r>
      <w:r w:rsidR="00ED4336">
        <w:t xml:space="preserve"> </w:t>
      </w:r>
      <w:r w:rsidR="00230EBD">
        <w:t>Analysis</w:t>
      </w:r>
      <w:r w:rsidR="00ED4336">
        <w:t xml:space="preserve"> </w:t>
      </w:r>
      <w:r>
        <w:t xml:space="preserve">Tool. </w:t>
      </w:r>
      <w:r w:rsidR="00ED4336">
        <w:t xml:space="preserve"> </w:t>
      </w:r>
      <w:r>
        <w:t xml:space="preserve">The framework was originally designed for use in custom Ruby script applications. </w:t>
      </w:r>
      <w:r w:rsidR="00ED4336">
        <w:t xml:space="preserve"> </w:t>
      </w:r>
      <w:r>
        <w:t>To make it more suitable for interactive GUI applicat</w:t>
      </w:r>
      <w:r w:rsidR="00F060FF">
        <w:t>ions</w:t>
      </w:r>
      <w:r>
        <w:t xml:space="preserve"> and address a few known deficiencies, the</w:t>
      </w:r>
      <w:r w:rsidR="00ED4336">
        <w:t xml:space="preserve"> following features were added:</w:t>
      </w:r>
    </w:p>
    <w:p w:rsidR="00D35C23" w:rsidRDefault="00D35C23" w:rsidP="00D35C23">
      <w:pPr>
        <w:pStyle w:val="ListParagraph"/>
        <w:numPr>
          <w:ilvl w:val="1"/>
          <w:numId w:val="18"/>
        </w:numPr>
      </w:pPr>
      <w:r>
        <w:t xml:space="preserve">Extended the analysis framework to provide setting and editing methods, dirty flags propagated by Qt signals, and flags on the Analysis class that indicate when results or data point definitions are out of date. </w:t>
      </w:r>
    </w:p>
    <w:p w:rsidR="00D35C23" w:rsidRDefault="00D35C23" w:rsidP="00D35C23">
      <w:pPr>
        <w:pStyle w:val="ListParagraph"/>
        <w:numPr>
          <w:ilvl w:val="1"/>
          <w:numId w:val="18"/>
        </w:numPr>
      </w:pPr>
      <w:r>
        <w:t xml:space="preserve">Created the </w:t>
      </w:r>
      <w:proofErr w:type="spellStart"/>
      <w:r>
        <w:t>analysisdriver</w:t>
      </w:r>
      <w:proofErr w:type="spellEnd"/>
      <w:r>
        <w:t>::</w:t>
      </w:r>
      <w:proofErr w:type="spellStart"/>
      <w:r>
        <w:t>SimpleProject</w:t>
      </w:r>
      <w:proofErr w:type="spellEnd"/>
      <w:r>
        <w:t xml:space="preserve"> class to provide standardized access to all of the classes involved in creating, saving, and running a single analysis::Analysis.</w:t>
      </w:r>
      <w:r w:rsidR="009E2D5B">
        <w:t xml:space="preserve"> </w:t>
      </w:r>
      <w:r>
        <w:t xml:space="preserve"> Includes support for maintaining a project-specific library of </w:t>
      </w:r>
      <w:proofErr w:type="spellStart"/>
      <w:r>
        <w:t>BCLMeasures</w:t>
      </w:r>
      <w:proofErr w:type="spellEnd"/>
      <w:r>
        <w:t>.</w:t>
      </w:r>
    </w:p>
    <w:p w:rsidR="00D35C23" w:rsidRDefault="00D35C23" w:rsidP="00D35C23">
      <w:pPr>
        <w:pStyle w:val="ListParagraph"/>
        <w:numPr>
          <w:ilvl w:val="1"/>
          <w:numId w:val="18"/>
        </w:numPr>
      </w:pPr>
      <w:r>
        <w:t>Generalized analysis::Problem to better support EnergyPlus measures and measures of any type that should be run in every analysis:</w:t>
      </w:r>
      <w:proofErr w:type="gramStart"/>
      <w:r>
        <w:t>:</w:t>
      </w:r>
      <w:proofErr w:type="spellStart"/>
      <w:r>
        <w:t>DataPoint’s</w:t>
      </w:r>
      <w:proofErr w:type="spellEnd"/>
      <w:proofErr w:type="gramEnd"/>
      <w:r>
        <w:t xml:space="preserve"> workflow.</w:t>
      </w:r>
      <w:r w:rsidR="00F060FF">
        <w:t xml:space="preserve"> </w:t>
      </w:r>
      <w:r>
        <w:t xml:space="preserve"> Problems are now defined by a vector of analysis::</w:t>
      </w:r>
      <w:proofErr w:type="spellStart"/>
      <w:r>
        <w:t>WorkflowSteps</w:t>
      </w:r>
      <w:proofErr w:type="spellEnd"/>
      <w:r>
        <w:t>, each of which is either an analysis::</w:t>
      </w:r>
      <w:proofErr w:type="spellStart"/>
      <w:r>
        <w:t>InputVariable</w:t>
      </w:r>
      <w:proofErr w:type="spellEnd"/>
      <w:r>
        <w:t xml:space="preserve"> or a </w:t>
      </w:r>
      <w:proofErr w:type="spellStart"/>
      <w:r>
        <w:t>runmanager</w:t>
      </w:r>
      <w:proofErr w:type="spellEnd"/>
      <w:r>
        <w:t>::</w:t>
      </w:r>
      <w:proofErr w:type="spellStart"/>
      <w:r>
        <w:t>WorkItem</w:t>
      </w:r>
      <w:proofErr w:type="spellEnd"/>
      <w:r>
        <w:t>.</w:t>
      </w:r>
    </w:p>
    <w:p w:rsidR="00D35C23" w:rsidRDefault="00D35C23" w:rsidP="00D35C23">
      <w:pPr>
        <w:pStyle w:val="ListParagraph"/>
        <w:numPr>
          <w:ilvl w:val="1"/>
          <w:numId w:val="18"/>
        </w:numPr>
      </w:pPr>
      <w:r>
        <w:t xml:space="preserve">Errors, warnings, and other </w:t>
      </w:r>
      <w:proofErr w:type="spellStart"/>
      <w:r>
        <w:t>runmanager</w:t>
      </w:r>
      <w:proofErr w:type="spellEnd"/>
      <w:r>
        <w:t xml:space="preserve">::Job runtime information </w:t>
      </w:r>
      <w:r w:rsidR="00F060FF">
        <w:t>are</w:t>
      </w:r>
      <w:r>
        <w:t xml:space="preserve"> persisted in the </w:t>
      </w:r>
      <w:proofErr w:type="spellStart"/>
      <w:r>
        <w:t>RunManager</w:t>
      </w:r>
      <w:proofErr w:type="spellEnd"/>
      <w:r>
        <w:t xml:space="preserve"> database, and </w:t>
      </w:r>
      <w:r w:rsidR="00F060FF">
        <w:t>are</w:t>
      </w:r>
      <w:r>
        <w:t xml:space="preserve"> now available for each analysis::</w:t>
      </w:r>
      <w:proofErr w:type="spellStart"/>
      <w:r>
        <w:t>DataPoint</w:t>
      </w:r>
      <w:proofErr w:type="spellEnd"/>
      <w:r>
        <w:t xml:space="preserve"> on a per-</w:t>
      </w:r>
      <w:proofErr w:type="spellStart"/>
      <w:r>
        <w:t>WorkflowStep</w:t>
      </w:r>
      <w:proofErr w:type="spellEnd"/>
      <w:r>
        <w:t xml:space="preserve"> basis.</w:t>
      </w:r>
    </w:p>
    <w:p w:rsidR="009053C8" w:rsidRDefault="00BA505C" w:rsidP="009053C8">
      <w:pPr>
        <w:pStyle w:val="ListParagraph"/>
        <w:numPr>
          <w:ilvl w:val="0"/>
          <w:numId w:val="18"/>
        </w:numPr>
      </w:pPr>
      <w:r>
        <w:t xml:space="preserve">Improved Windows file system integration.  </w:t>
      </w:r>
      <w:r w:rsidR="009053C8">
        <w:t>Registered the .</w:t>
      </w:r>
      <w:proofErr w:type="spellStart"/>
      <w:r w:rsidR="009053C8">
        <w:t>osm</w:t>
      </w:r>
      <w:proofErr w:type="spellEnd"/>
      <w:r w:rsidR="009053C8">
        <w:t xml:space="preserve"> and .</w:t>
      </w:r>
      <w:proofErr w:type="spellStart"/>
      <w:r w:rsidR="009053C8">
        <w:t>osp</w:t>
      </w:r>
      <w:proofErr w:type="spellEnd"/>
      <w:r w:rsidR="009053C8">
        <w:t xml:space="preserve"> file extensions on Windows such that they can be double-clicked and automatically launch with OpenStudio or the ParametricAnalysisTool, respectively.</w:t>
      </w:r>
      <w:r>
        <w:t xml:space="preserve">  File system integration for Linux and OS X will be included in an upcoming iteration release.</w:t>
      </w:r>
    </w:p>
    <w:p w:rsidR="006E11D6" w:rsidRDefault="006E11D6" w:rsidP="009053C8">
      <w:pPr>
        <w:pStyle w:val="ListParagraph"/>
        <w:numPr>
          <w:ilvl w:val="0"/>
          <w:numId w:val="18"/>
        </w:numPr>
      </w:pPr>
      <w:r>
        <w:t>Added support for building OpenStudio with Visual Studio 2010.</w:t>
      </w:r>
    </w:p>
    <w:p w:rsidR="00C602D4" w:rsidRPr="00B97E9B" w:rsidRDefault="00C602D4" w:rsidP="004D653D">
      <w:pPr>
        <w:pStyle w:val="Heading2"/>
      </w:pPr>
      <w:r w:rsidRPr="00B97E9B">
        <w:t xml:space="preserve">OpenStudio SketchUp Plug-in </w:t>
      </w:r>
      <w:r w:rsidR="00A7213F">
        <w:t>0.</w:t>
      </w:r>
      <w:r w:rsidR="001803AF">
        <w:t>1</w:t>
      </w:r>
      <w:r w:rsidR="00F060FF">
        <w:t>1</w:t>
      </w:r>
      <w:r w:rsidR="00CF1C4D">
        <w:t>.0</w:t>
      </w:r>
    </w:p>
    <w:p w:rsidR="004D653D" w:rsidRPr="004D653D" w:rsidRDefault="004D653D" w:rsidP="004C06DD">
      <w:pPr>
        <w:pStyle w:val="ListParagraph"/>
        <w:numPr>
          <w:ilvl w:val="0"/>
          <w:numId w:val="8"/>
        </w:numPr>
      </w:pPr>
      <w:r w:rsidRPr="004D653D">
        <w:t>Improved general performance and stability.</w:t>
      </w:r>
    </w:p>
    <w:p w:rsidR="00FF35F2" w:rsidRPr="00B97E9B" w:rsidRDefault="00FF35F2" w:rsidP="004D653D">
      <w:pPr>
        <w:pStyle w:val="Heading2"/>
      </w:pPr>
      <w:r w:rsidRPr="00B97E9B">
        <w:t xml:space="preserve">OpenStudio </w:t>
      </w:r>
      <w:r>
        <w:t>Application</w:t>
      </w:r>
      <w:r w:rsidRPr="00B97E9B">
        <w:t xml:space="preserve"> </w:t>
      </w:r>
      <w:r w:rsidR="00A7213F">
        <w:t>0.</w:t>
      </w:r>
      <w:r w:rsidR="001803AF">
        <w:t>1</w:t>
      </w:r>
      <w:r w:rsidR="00F060FF">
        <w:t>1</w:t>
      </w:r>
      <w:r w:rsidR="00CF1C4D">
        <w:t>.0</w:t>
      </w:r>
    </w:p>
    <w:p w:rsidR="001B480E" w:rsidRPr="004D653D" w:rsidRDefault="00406A22" w:rsidP="001B480E">
      <w:pPr>
        <w:pStyle w:val="ListParagraph"/>
        <w:numPr>
          <w:ilvl w:val="0"/>
          <w:numId w:val="8"/>
        </w:numPr>
      </w:pPr>
      <w:r>
        <w:t>Improved</w:t>
      </w:r>
      <w:r w:rsidR="001B480E" w:rsidRPr="004D653D">
        <w:t xml:space="preserve"> general performance and stability.</w:t>
      </w:r>
    </w:p>
    <w:p w:rsidR="00EC3DAA" w:rsidRDefault="00EC3DAA" w:rsidP="00EC3DAA">
      <w:pPr>
        <w:pStyle w:val="Heading2"/>
      </w:pPr>
      <w:r>
        <w:t>OpenStudio ParametricAnalysisTool 0.11.0</w:t>
      </w:r>
    </w:p>
    <w:p w:rsidR="00EC3DAA" w:rsidRDefault="00EC3DAA" w:rsidP="00EC3DAA">
      <w:pPr>
        <w:pStyle w:val="ListParagraph"/>
        <w:numPr>
          <w:ilvl w:val="0"/>
          <w:numId w:val="19"/>
        </w:numPr>
      </w:pPr>
      <w:r>
        <w:t xml:space="preserve">A new application has been added to the OpenStudio tool suite. </w:t>
      </w:r>
      <w:r w:rsidR="00F060FF">
        <w:t xml:space="preserve"> </w:t>
      </w:r>
      <w:r>
        <w:t>The application provides an easy-to-follow workflow for generating and comparing parametrically-related design alternatives.</w:t>
      </w:r>
      <w:r w:rsidR="00F060FF">
        <w:t xml:space="preserve"> </w:t>
      </w:r>
      <w:r>
        <w:t xml:space="preserve"> The specific capabilities of the tool are user-configurable through the development and sharing of OpenStudio measures.</w:t>
      </w:r>
    </w:p>
    <w:p w:rsidR="00EC3DAA" w:rsidRDefault="00EC3DAA" w:rsidP="00EC3DAA">
      <w:pPr>
        <w:pStyle w:val="ListParagraph"/>
        <w:numPr>
          <w:ilvl w:val="0"/>
          <w:numId w:val="19"/>
        </w:numPr>
      </w:pPr>
      <w:r>
        <w:t>The application is organized into four tabs:</w:t>
      </w:r>
    </w:p>
    <w:p w:rsidR="00EC3DAA" w:rsidRDefault="00EC3DAA" w:rsidP="00EC3DAA">
      <w:pPr>
        <w:pStyle w:val="ListParagraph"/>
        <w:numPr>
          <w:ilvl w:val="1"/>
          <w:numId w:val="19"/>
        </w:numPr>
      </w:pPr>
      <w:r>
        <w:t>Organize and Edit Measures</w:t>
      </w:r>
    </w:p>
    <w:p w:rsidR="00EC3DAA" w:rsidRDefault="00EC3DAA" w:rsidP="00EC3DAA">
      <w:pPr>
        <w:pStyle w:val="ListParagraph"/>
        <w:numPr>
          <w:ilvl w:val="2"/>
          <w:numId w:val="19"/>
        </w:numPr>
      </w:pPr>
      <w:r>
        <w:t>View and use measures from your OpenStudio installation, the Building Component Library (BCL), and from your personal measures library.</w:t>
      </w:r>
    </w:p>
    <w:p w:rsidR="00EC3DAA" w:rsidRDefault="00EC3DAA" w:rsidP="00EC3DAA">
      <w:pPr>
        <w:pStyle w:val="ListParagraph"/>
        <w:numPr>
          <w:ilvl w:val="2"/>
          <w:numId w:val="19"/>
        </w:numPr>
      </w:pPr>
      <w:r>
        <w:t>Create new measures from scratch or by copying an existing measure.</w:t>
      </w:r>
    </w:p>
    <w:p w:rsidR="00EC3DAA" w:rsidRDefault="00EC3DAA" w:rsidP="00EC3DAA">
      <w:pPr>
        <w:pStyle w:val="ListParagraph"/>
        <w:numPr>
          <w:ilvl w:val="2"/>
          <w:numId w:val="19"/>
        </w:numPr>
      </w:pPr>
      <w:r>
        <w:lastRenderedPageBreak/>
        <w:t>Instance measures by dragging them into your project and assigning specific argument values.</w:t>
      </w:r>
    </w:p>
    <w:p w:rsidR="00EC3DAA" w:rsidRDefault="00EC3DAA" w:rsidP="00EC3DAA">
      <w:pPr>
        <w:pStyle w:val="ListParagraph"/>
        <w:numPr>
          <w:ilvl w:val="2"/>
          <w:numId w:val="19"/>
        </w:numPr>
      </w:pPr>
      <w:r>
        <w:t>Organize measure instances into groups of mutually exclusive design choices appropriate for your particular project(s).</w:t>
      </w:r>
    </w:p>
    <w:p w:rsidR="00EC3DAA" w:rsidRDefault="00EC3DAA" w:rsidP="00EC3DAA">
      <w:pPr>
        <w:pStyle w:val="ListParagraph"/>
        <w:numPr>
          <w:ilvl w:val="2"/>
          <w:numId w:val="19"/>
        </w:numPr>
      </w:pPr>
      <w:r>
        <w:t>Set the baseline model for your analysis.</w:t>
      </w:r>
    </w:p>
    <w:p w:rsidR="00EC3DAA" w:rsidRDefault="00EC3DAA" w:rsidP="00EC3DAA">
      <w:pPr>
        <w:pStyle w:val="ListParagraph"/>
        <w:numPr>
          <w:ilvl w:val="1"/>
          <w:numId w:val="19"/>
        </w:numPr>
      </w:pPr>
      <w:r>
        <w:t>Create Design Alternatives</w:t>
      </w:r>
    </w:p>
    <w:p w:rsidR="00EC3DAA" w:rsidRDefault="00EC3DAA" w:rsidP="00EC3DAA">
      <w:pPr>
        <w:pStyle w:val="ListParagraph"/>
        <w:numPr>
          <w:ilvl w:val="2"/>
          <w:numId w:val="19"/>
        </w:numPr>
      </w:pPr>
      <w:r>
        <w:t xml:space="preserve">Choose which individual measures, or combinations of measures, you want to apply to the baseline model. </w:t>
      </w:r>
    </w:p>
    <w:p w:rsidR="00EC3DAA" w:rsidRDefault="00EC3DAA" w:rsidP="00EC3DAA">
      <w:pPr>
        <w:pStyle w:val="ListParagraph"/>
        <w:numPr>
          <w:ilvl w:val="2"/>
          <w:numId w:val="19"/>
        </w:numPr>
      </w:pPr>
      <w:r>
        <w:t xml:space="preserve">Specify any alternate models you want to compare to the baseline model. </w:t>
      </w:r>
      <w:r w:rsidR="009E2D5B">
        <w:t xml:space="preserve"> </w:t>
      </w:r>
      <w:r>
        <w:t>(Measures cannot be applied to alternate models.</w:t>
      </w:r>
      <w:r w:rsidR="00CB2D53">
        <w:t xml:space="preserve"> </w:t>
      </w:r>
      <w:r>
        <w:t xml:space="preserve"> The baseline weather file and design days will be used even if the alternate model specifies different weather information.)</w:t>
      </w:r>
    </w:p>
    <w:p w:rsidR="00EC3DAA" w:rsidRDefault="00EC3DAA" w:rsidP="00EC3DAA">
      <w:pPr>
        <w:pStyle w:val="ListParagraph"/>
        <w:numPr>
          <w:ilvl w:val="1"/>
          <w:numId w:val="19"/>
        </w:numPr>
      </w:pPr>
      <w:r>
        <w:t>Run Simulations</w:t>
      </w:r>
    </w:p>
    <w:p w:rsidR="00EC3DAA" w:rsidRDefault="00EC3DAA" w:rsidP="00EC3DAA">
      <w:pPr>
        <w:pStyle w:val="ListParagraph"/>
        <w:numPr>
          <w:ilvl w:val="2"/>
          <w:numId w:val="19"/>
        </w:numPr>
      </w:pPr>
      <w:r>
        <w:t xml:space="preserve">Create and simulate the baseline model and all design alternatives. </w:t>
      </w:r>
    </w:p>
    <w:p w:rsidR="00EC3DAA" w:rsidRDefault="00EC3DAA" w:rsidP="00EC3DAA">
      <w:pPr>
        <w:pStyle w:val="ListParagraph"/>
        <w:numPr>
          <w:ilvl w:val="2"/>
          <w:numId w:val="19"/>
        </w:numPr>
      </w:pPr>
      <w:r>
        <w:t>Monitor simulation progress and evaluate error, warning, and informational messages on a per-workflow step basis.</w:t>
      </w:r>
    </w:p>
    <w:p w:rsidR="00EC3DAA" w:rsidRDefault="00EC3DAA" w:rsidP="00EC3DAA">
      <w:pPr>
        <w:pStyle w:val="ListParagraph"/>
        <w:numPr>
          <w:ilvl w:val="1"/>
          <w:numId w:val="19"/>
        </w:numPr>
      </w:pPr>
      <w:r>
        <w:t>Create and View Reports</w:t>
      </w:r>
    </w:p>
    <w:p w:rsidR="00EC3DAA" w:rsidRDefault="00EC3DAA" w:rsidP="00EC3DAA">
      <w:pPr>
        <w:pStyle w:val="ListParagraph"/>
        <w:numPr>
          <w:ilvl w:val="2"/>
          <w:numId w:val="19"/>
        </w:numPr>
      </w:pPr>
      <w:r>
        <w:t>Currently contains a single view of high-level results for the baseline and design alternative models.</w:t>
      </w:r>
      <w:r w:rsidR="008F786E">
        <w:t xml:space="preserve"> </w:t>
      </w:r>
      <w:r>
        <w:t xml:space="preserve"> Metrics for the alternative models are presented in absolute and percent savings (over baseline) terms.</w:t>
      </w:r>
    </w:p>
    <w:p w:rsidR="00EC3DAA" w:rsidRPr="00CB2D53" w:rsidRDefault="00EC3DAA" w:rsidP="00EC3DAA">
      <w:pPr>
        <w:pStyle w:val="ListParagraph"/>
        <w:numPr>
          <w:ilvl w:val="0"/>
          <w:numId w:val="19"/>
        </w:numPr>
      </w:pPr>
      <w:r>
        <w:t>The application partially interoperates with the OpenStudio Application.</w:t>
      </w:r>
      <w:r w:rsidR="009E2D5B">
        <w:t xml:space="preserve"> </w:t>
      </w:r>
      <w:r>
        <w:t xml:space="preserve"> In particular, models can move back and forth between the two applications, but at this </w:t>
      </w:r>
      <w:r w:rsidR="00CB2D53">
        <w:t>time,</w:t>
      </w:r>
      <w:r>
        <w:t xml:space="preserve"> they do not carry their measures/scripts or simulation results with them. </w:t>
      </w:r>
      <w:r w:rsidR="00CB2D53">
        <w:t xml:space="preserve"> </w:t>
      </w:r>
      <w:r>
        <w:t xml:space="preserve">More uniform handling of measures, simulation workflows, and simulation error reporting is planned </w:t>
      </w:r>
      <w:r w:rsidRPr="00CB2D53">
        <w:t>for a future release.</w:t>
      </w:r>
    </w:p>
    <w:p w:rsidR="00C602D4" w:rsidRPr="006464F7" w:rsidRDefault="00B97E9B" w:rsidP="004D653D">
      <w:pPr>
        <w:pStyle w:val="Heading2"/>
      </w:pPr>
      <w:r>
        <w:t>O</w:t>
      </w:r>
      <w:r w:rsidR="00C602D4" w:rsidRPr="006464F7">
        <w:t xml:space="preserve">penStudio </w:t>
      </w:r>
      <w:proofErr w:type="spellStart"/>
      <w:r w:rsidR="00C602D4" w:rsidRPr="006464F7">
        <w:t>RunManager</w:t>
      </w:r>
      <w:proofErr w:type="spellEnd"/>
      <w:r w:rsidR="00C602D4" w:rsidRPr="006464F7">
        <w:t xml:space="preserve"> </w:t>
      </w:r>
      <w:r w:rsidR="00A7213F">
        <w:t>0.</w:t>
      </w:r>
      <w:r w:rsidR="00230EBD">
        <w:t>11</w:t>
      </w:r>
      <w:r w:rsidR="00CF1C4D">
        <w:t>.0</w:t>
      </w:r>
    </w:p>
    <w:p w:rsidR="004D653D" w:rsidRPr="004D653D" w:rsidRDefault="00230EBD" w:rsidP="004C06DD">
      <w:pPr>
        <w:pStyle w:val="ListParagraph"/>
        <w:numPr>
          <w:ilvl w:val="0"/>
          <w:numId w:val="10"/>
        </w:numPr>
      </w:pPr>
      <w:r>
        <w:t>No changes.</w:t>
      </w:r>
    </w:p>
    <w:p w:rsidR="00C602D4" w:rsidRPr="006464F7" w:rsidRDefault="00C602D4" w:rsidP="00C472D6">
      <w:pPr>
        <w:pStyle w:val="Heading2"/>
      </w:pPr>
      <w:r w:rsidRPr="006464F7">
        <w:t xml:space="preserve">OpenStudio ResultsViewer </w:t>
      </w:r>
      <w:r w:rsidR="00A7213F">
        <w:t>0.</w:t>
      </w:r>
      <w:r w:rsidR="00230EBD">
        <w:t>11</w:t>
      </w:r>
      <w:r w:rsidR="00CF1C4D">
        <w:t>.0</w:t>
      </w:r>
    </w:p>
    <w:p w:rsidR="000617C6" w:rsidRPr="004D653D" w:rsidRDefault="00230EBD" w:rsidP="000617C6">
      <w:pPr>
        <w:pStyle w:val="ListParagraph"/>
        <w:numPr>
          <w:ilvl w:val="0"/>
          <w:numId w:val="10"/>
        </w:numPr>
      </w:pPr>
      <w:r>
        <w:t>No changes.</w:t>
      </w:r>
    </w:p>
    <w:p w:rsidR="00AC672F" w:rsidRPr="00B97E9B" w:rsidRDefault="00AC672F" w:rsidP="00AC672F">
      <w:pPr>
        <w:pStyle w:val="Heading2"/>
      </w:pPr>
      <w:r w:rsidRPr="00B97E9B">
        <w:t xml:space="preserve">OpenStudio </w:t>
      </w:r>
      <w:proofErr w:type="spellStart"/>
      <w:r w:rsidR="00477DA5">
        <w:t>Policy</w:t>
      </w:r>
      <w:r>
        <w:t>An</w:t>
      </w:r>
      <w:r w:rsidRPr="00C23886">
        <w:t>a</w:t>
      </w:r>
      <w:r w:rsidR="00525F3A">
        <w:t>lysis</w:t>
      </w:r>
      <w:r>
        <w:t>Tool</w:t>
      </w:r>
      <w:proofErr w:type="spellEnd"/>
    </w:p>
    <w:p w:rsidR="00D35C23" w:rsidRPr="006464F7" w:rsidRDefault="00D35C23" w:rsidP="00D35C23">
      <w:pPr>
        <w:pStyle w:val="ListParagraph"/>
        <w:numPr>
          <w:ilvl w:val="0"/>
          <w:numId w:val="4"/>
        </w:numPr>
        <w:spacing w:after="0"/>
      </w:pPr>
      <w:r>
        <w:t xml:space="preserve">Deprecated in favor of the </w:t>
      </w:r>
      <w:r w:rsidR="00F060FF">
        <w:t>ParametricAnalysis</w:t>
      </w:r>
      <w:r>
        <w:t>Tool.</w:t>
      </w:r>
    </w:p>
    <w:p w:rsidR="00C602D4" w:rsidRPr="006464F7" w:rsidRDefault="00C602D4" w:rsidP="00C472D6">
      <w:pPr>
        <w:pStyle w:val="Heading2"/>
      </w:pPr>
      <w:r w:rsidRPr="006464F7">
        <w:t xml:space="preserve">OpenStudio Ruby Bindings </w:t>
      </w:r>
      <w:r w:rsidR="00A7213F">
        <w:t>0</w:t>
      </w:r>
      <w:r w:rsidR="00CF1C4D">
        <w:t>.</w:t>
      </w:r>
      <w:r w:rsidR="00230EBD">
        <w:t>11</w:t>
      </w:r>
      <w:r w:rsidR="00CF1C4D">
        <w:t>.0</w:t>
      </w:r>
    </w:p>
    <w:p w:rsidR="00FF4007" w:rsidRDefault="00911F72" w:rsidP="004C06DD">
      <w:pPr>
        <w:pStyle w:val="ListParagraph"/>
        <w:numPr>
          <w:ilvl w:val="0"/>
          <w:numId w:val="4"/>
        </w:numPr>
        <w:spacing w:after="0"/>
      </w:pPr>
      <w:r>
        <w:t>New objects and methods are available in the Ruby bindings</w:t>
      </w:r>
      <w:r w:rsidR="0059763D">
        <w:t xml:space="preserve">. </w:t>
      </w:r>
      <w:r w:rsidR="0076160E">
        <w:t xml:space="preserve"> </w:t>
      </w:r>
      <w:r w:rsidR="00230EBD">
        <w:t xml:space="preserve">In general, functionality available in C++ is also available in Ruby with minimal syntactical changes. </w:t>
      </w:r>
      <w:r w:rsidR="00F060FF">
        <w:t xml:space="preserve"> </w:t>
      </w:r>
      <w:r w:rsidR="00230EBD">
        <w:t>The Ruby API documentation is no longer readily accessible from the OpenStudio website because in most situations the C++ documentation is preferred.</w:t>
      </w:r>
      <w:r w:rsidR="00F060FF">
        <w:t xml:space="preserve"> </w:t>
      </w:r>
      <w:r w:rsidR="00230EBD">
        <w:t xml:space="preserve"> However, to check particular syntax, advanced users may</w:t>
      </w:r>
      <w:r w:rsidR="00F060FF">
        <w:t xml:space="preserve"> still </w:t>
      </w:r>
      <w:r w:rsidR="00230EBD">
        <w:t xml:space="preserve">consult </w:t>
      </w:r>
      <w:hyperlink r:id="rId18" w:history="1">
        <w:r w:rsidR="00230EBD" w:rsidRPr="00E711B4">
          <w:rPr>
            <w:rStyle w:val="Hyperlink"/>
          </w:rPr>
          <w:t>http://openstudio.nrel.gov/ruby-sdk-documentation</w:t>
        </w:r>
      </w:hyperlink>
      <w:r w:rsidR="00230EBD">
        <w:t xml:space="preserve"> or </w:t>
      </w:r>
      <w:hyperlink r:id="rId19" w:history="1">
        <w:r w:rsidR="00230EBD" w:rsidRPr="00F060FF">
          <w:rPr>
            <w:rStyle w:val="Hyperlink"/>
          </w:rPr>
          <w:t>http://openstudio.nrel.gov/latest-ruby-sdk-documentation</w:t>
        </w:r>
      </w:hyperlink>
      <w:r w:rsidR="00230EBD">
        <w:t>.</w:t>
      </w:r>
    </w:p>
    <w:p w:rsidR="00A457B0" w:rsidRPr="006464F7" w:rsidRDefault="00A457B0" w:rsidP="00A457B0">
      <w:pPr>
        <w:pStyle w:val="Heading2"/>
      </w:pPr>
      <w:r w:rsidRPr="006464F7">
        <w:lastRenderedPageBreak/>
        <w:t xml:space="preserve">OpenStudio </w:t>
      </w:r>
      <w:r>
        <w:t>C#</w:t>
      </w:r>
      <w:r w:rsidRPr="006464F7">
        <w:t xml:space="preserve"> Bindings </w:t>
      </w:r>
      <w:r w:rsidR="00A7213F">
        <w:t>0</w:t>
      </w:r>
      <w:r w:rsidR="00CF1C4D">
        <w:t>.</w:t>
      </w:r>
      <w:r w:rsidR="001803AF">
        <w:t>1</w:t>
      </w:r>
      <w:r w:rsidR="00F060FF">
        <w:t>1</w:t>
      </w:r>
      <w:r w:rsidR="00CF1C4D">
        <w:t>.0</w:t>
      </w:r>
    </w:p>
    <w:p w:rsidR="00A457B0" w:rsidRDefault="00A457B0" w:rsidP="004C06DD">
      <w:pPr>
        <w:pStyle w:val="ListParagraph"/>
        <w:numPr>
          <w:ilvl w:val="0"/>
          <w:numId w:val="4"/>
        </w:numPr>
        <w:spacing w:after="0"/>
      </w:pPr>
      <w:r>
        <w:t>New objects and methods are available in the C# bindings</w:t>
      </w:r>
      <w:r w:rsidR="0059763D">
        <w:t>.</w:t>
      </w:r>
      <w:r w:rsidR="00525F3A">
        <w:t xml:space="preserve"> </w:t>
      </w:r>
      <w:r w:rsidR="0076160E">
        <w:t xml:space="preserve"> </w:t>
      </w:r>
      <w:r w:rsidR="00525F3A">
        <w:t>Please refer to t</w:t>
      </w:r>
      <w:r w:rsidR="002920D1">
        <w:t xml:space="preserve">he developer documentation </w:t>
      </w:r>
      <w:r w:rsidR="0059763D">
        <w:t>for details</w:t>
      </w:r>
      <w:r w:rsidR="002920D1">
        <w:t>.</w:t>
      </w:r>
    </w:p>
    <w:p w:rsidR="007C460A" w:rsidRPr="0058369C" w:rsidRDefault="00321234" w:rsidP="00C472D6">
      <w:pPr>
        <w:pStyle w:val="Heading1"/>
      </w:pPr>
      <w:r w:rsidRPr="0058369C">
        <w:t>Known Issues</w:t>
      </w:r>
    </w:p>
    <w:p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6160E">
        <w:t xml:space="preserve"> </w:t>
      </w:r>
      <w:r w:rsidR="00735160">
        <w:t xml:space="preserve">Please contact </w:t>
      </w:r>
      <w:hyperlink r:id="rId20" w:history="1">
        <w:r w:rsidR="00735160" w:rsidRPr="000442B9">
          <w:rPr>
            <w:rStyle w:val="Hyperlink"/>
          </w:rPr>
          <w:t>openstudio@nrel.gov</w:t>
        </w:r>
      </w:hyperlink>
      <w:r w:rsidR="00735160">
        <w:t xml:space="preserve"> if you require further assistance.</w:t>
      </w:r>
    </w:p>
    <w:p w:rsidR="0058369C" w:rsidRPr="00257EAA" w:rsidRDefault="0058369C" w:rsidP="00C472D6">
      <w:pPr>
        <w:pStyle w:val="Heading2"/>
      </w:pPr>
      <w:r w:rsidRPr="00257EAA">
        <w:t>Known Issues Common to All Platforms</w:t>
      </w:r>
    </w:p>
    <w:p w:rsidR="0058369C" w:rsidRPr="00257EAA" w:rsidRDefault="0058369C" w:rsidP="00C472D6">
      <w:pPr>
        <w:pStyle w:val="Heading3"/>
      </w:pPr>
      <w:r w:rsidRPr="00257EAA">
        <w:t>OpenStudio SketchUp Plug-in</w:t>
      </w:r>
    </w:p>
    <w:p w:rsidR="00083767" w:rsidRPr="00083767" w:rsidRDefault="00083767" w:rsidP="004C06DD">
      <w:pPr>
        <w:pStyle w:val="ListParagraph"/>
        <w:numPr>
          <w:ilvl w:val="0"/>
          <w:numId w:val="11"/>
        </w:numPr>
      </w:pPr>
      <w:r w:rsidRPr="00083767">
        <w:t>If you use copy multiple on group-level OpenStudio objects, you will get one extra copy.</w:t>
      </w:r>
      <w:r w:rsidR="009E2D5B">
        <w:t xml:space="preserve"> </w:t>
      </w:r>
      <w:r w:rsidRPr="00083767">
        <w:t xml:space="preserve"> The extra group is created by the first copy-and-paste operation and is not removed when the copy multiple occurs. </w:t>
      </w:r>
      <w:r w:rsidR="009E2D5B">
        <w:t xml:space="preserve"> </w:t>
      </w:r>
      <w:r w:rsidRPr="00083767">
        <w:t>To address this, after you perform a copy multiple procedure on groups or spaces, press delete.</w:t>
      </w:r>
      <w:r w:rsidR="009E2D5B">
        <w:t xml:space="preserve"> </w:t>
      </w:r>
      <w:r w:rsidRPr="00083767">
        <w:t xml:space="preserve"> The objects you need to delete should already be selected. </w:t>
      </w:r>
      <w:r w:rsidR="009E2D5B">
        <w:t xml:space="preserve"> </w:t>
      </w:r>
      <w:r w:rsidRPr="00083767">
        <w:t>If you are copying loose surfaces such as windows, there are no problems, as SketchUp will merge equivalent surfaces. [bug 36]</w:t>
      </w:r>
    </w:p>
    <w:p w:rsidR="00083767" w:rsidRPr="00083767" w:rsidRDefault="00083767" w:rsidP="004C06DD">
      <w:pPr>
        <w:pStyle w:val="ListParagraph"/>
        <w:numPr>
          <w:ilvl w:val="0"/>
          <w:numId w:val="11"/>
        </w:numPr>
      </w:pPr>
      <w:r w:rsidRPr="00083767">
        <w:t xml:space="preserve">Using </w:t>
      </w:r>
      <w:proofErr w:type="spellStart"/>
      <w:r w:rsidRPr="00083767">
        <w:t>SketchUp’s</w:t>
      </w:r>
      <w:proofErr w:type="spellEnd"/>
      <w:r w:rsidRPr="00083767">
        <w:t xml:space="preserve"> undo operation on OpenStudio model elements may produce unexpected results. [bugs 438 and 797]</w:t>
      </w:r>
    </w:p>
    <w:p w:rsidR="00083767" w:rsidRPr="00083767" w:rsidRDefault="00083767" w:rsidP="004C06DD">
      <w:pPr>
        <w:pStyle w:val="ListParagraph"/>
        <w:numPr>
          <w:ilvl w:val="0"/>
          <w:numId w:val="11"/>
        </w:numPr>
      </w:pPr>
      <w:r w:rsidRPr="00083767">
        <w:t xml:space="preserve">SKP and OSM link is not maintained when files are relocated. </w:t>
      </w:r>
      <w:r w:rsidR="009E2D5B">
        <w:t xml:space="preserve"> </w:t>
      </w:r>
      <w:r w:rsidRPr="00083767">
        <w:t>You can manually re-establish that link. [bug 61]</w:t>
      </w:r>
    </w:p>
    <w:p w:rsidR="00083767" w:rsidRPr="00083767" w:rsidRDefault="00083767" w:rsidP="004C06DD">
      <w:pPr>
        <w:pStyle w:val="ListParagraph"/>
        <w:numPr>
          <w:ilvl w:val="0"/>
          <w:numId w:val="11"/>
        </w:numPr>
      </w:pPr>
      <w:r w:rsidRPr="00083767">
        <w:t>It is possible for the OpenStudio Plug-in to conflict with other SketchUp plug-ins.  If you suspect this is a problem, try testing with other plug-ins disabled, or contact open</w:t>
      </w:r>
      <w:r w:rsidR="00EB7160">
        <w:t>studio@nrel.gov for assistance.</w:t>
      </w:r>
      <w:r w:rsidR="00187B66">
        <w:t xml:space="preserve"> [bug 24]</w:t>
      </w:r>
    </w:p>
    <w:p w:rsidR="00083767" w:rsidRPr="00083767" w:rsidRDefault="00083767" w:rsidP="004C06DD">
      <w:pPr>
        <w:pStyle w:val="ListParagraph"/>
        <w:numPr>
          <w:ilvl w:val="0"/>
          <w:numId w:val="11"/>
        </w:numPr>
      </w:pPr>
      <w:r w:rsidRPr="00083767">
        <w:t>When in render by data mode with a SQL file loaded, the model will be slow to respond when you change the time of day or time of year. [bug 381]</w:t>
      </w:r>
    </w:p>
    <w:p w:rsidR="00083767" w:rsidRPr="00083767" w:rsidRDefault="00083767" w:rsidP="004C06DD">
      <w:pPr>
        <w:pStyle w:val="ListParagraph"/>
        <w:numPr>
          <w:ilvl w:val="0"/>
          <w:numId w:val="11"/>
        </w:numPr>
      </w:pPr>
      <w:r w:rsidRPr="00083767">
        <w:t>Some models may not intersect or match correctly.</w:t>
      </w:r>
      <w:r w:rsidR="009E2D5B">
        <w:t xml:space="preserve"> </w:t>
      </w:r>
      <w:r w:rsidRPr="00083767">
        <w:t xml:space="preserve"> Email openstudio@nrel.gov for assistance if this happens. [bug 856]</w:t>
      </w:r>
    </w:p>
    <w:p w:rsidR="00083767" w:rsidRPr="00083767" w:rsidRDefault="00083767" w:rsidP="004C06DD">
      <w:pPr>
        <w:pStyle w:val="ListParagraph"/>
        <w:numPr>
          <w:ilvl w:val="0"/>
          <w:numId w:val="11"/>
        </w:numPr>
        <w:rPr>
          <w:b/>
          <w:bCs/>
        </w:rPr>
      </w:pPr>
      <w:r w:rsidRPr="00083767">
        <w:t>Importing Constructions and Import Schedules from the OpenStudio SketchUp Plug-in are broken, but you can load an OSM file as library in the OpenStudio application and then selectively drag specific objects into your model. [930]</w:t>
      </w:r>
    </w:p>
    <w:p w:rsidR="0058369C" w:rsidRPr="00257EAA" w:rsidRDefault="0058369C" w:rsidP="00C472D6">
      <w:pPr>
        <w:pStyle w:val="Heading3"/>
      </w:pPr>
      <w:r w:rsidRPr="00257EAA">
        <w:t xml:space="preserve">OpenStudio </w:t>
      </w:r>
      <w:r w:rsidR="00BE7F6F">
        <w:t>Application</w:t>
      </w:r>
    </w:p>
    <w:p w:rsidR="00083767" w:rsidRPr="00083767" w:rsidRDefault="005C61AC" w:rsidP="004C06DD">
      <w:pPr>
        <w:pStyle w:val="ListParagraph"/>
        <w:numPr>
          <w:ilvl w:val="0"/>
          <w:numId w:val="12"/>
        </w:numPr>
      </w:pPr>
      <w:r>
        <w:t xml:space="preserve">The Site / Utility Rates </w:t>
      </w:r>
      <w:proofErr w:type="spellStart"/>
      <w:r>
        <w:t>subtab</w:t>
      </w:r>
      <w:proofErr w:type="spellEnd"/>
      <w:r w:rsidR="00083767" w:rsidRPr="00083767">
        <w:t xml:space="preserve"> the workflow are marked as “coming soon,” and will be completed in upcoming releases of OpenStudio</w:t>
      </w:r>
      <w:r>
        <w:t>.</w:t>
      </w:r>
    </w:p>
    <w:p w:rsidR="006E01D5" w:rsidRDefault="006E01D5" w:rsidP="006E01D5">
      <w:pPr>
        <w:pStyle w:val="ListParagraph"/>
        <w:numPr>
          <w:ilvl w:val="0"/>
          <w:numId w:val="12"/>
        </w:numPr>
      </w:pPr>
      <w:r w:rsidRPr="00083767">
        <w:t>To enable set point schedule drop zones on Thermal Zones tab, you need to first turn on the thermostat.</w:t>
      </w:r>
    </w:p>
    <w:p w:rsidR="00083767" w:rsidRPr="00083767" w:rsidRDefault="00083767" w:rsidP="004C06DD">
      <w:pPr>
        <w:pStyle w:val="ListParagraph"/>
        <w:numPr>
          <w:ilvl w:val="0"/>
          <w:numId w:val="12"/>
        </w:numPr>
      </w:pPr>
      <w:r w:rsidRPr="00083767">
        <w:t xml:space="preserve">Using the mouse scroll wheels while hovering over graphics in the results summary tab will inadvertently </w:t>
      </w:r>
      <w:proofErr w:type="gramStart"/>
      <w:r w:rsidRPr="00083767">
        <w:t>zoom</w:t>
      </w:r>
      <w:proofErr w:type="gramEnd"/>
      <w:r w:rsidRPr="00083767">
        <w:t xml:space="preserve"> them in and out. [bug 574]</w:t>
      </w:r>
    </w:p>
    <w:p w:rsidR="00083767" w:rsidRPr="00083767" w:rsidRDefault="00083767" w:rsidP="004C06DD">
      <w:pPr>
        <w:pStyle w:val="ListParagraph"/>
        <w:numPr>
          <w:ilvl w:val="0"/>
          <w:numId w:val="12"/>
        </w:numPr>
      </w:pPr>
      <w:r w:rsidRPr="00083767">
        <w:t>Similar thermostats assigned in the SketchUp Plug-in are shared across thermal zones in the OpenStudio application. Changing or turning off one will do the same to others. [bug 722]</w:t>
      </w:r>
    </w:p>
    <w:p w:rsidR="00083767" w:rsidRPr="000617C6" w:rsidRDefault="00083767" w:rsidP="004C06DD">
      <w:pPr>
        <w:pStyle w:val="ListParagraph"/>
        <w:numPr>
          <w:ilvl w:val="0"/>
          <w:numId w:val="12"/>
        </w:numPr>
        <w:rPr>
          <w:b/>
          <w:bCs/>
        </w:rPr>
      </w:pPr>
      <w:r w:rsidRPr="00083767">
        <w:lastRenderedPageBreak/>
        <w:t>The view does not always refresh correctly when you delete a material from a construction.</w:t>
      </w:r>
      <w:r w:rsidR="009E2D5B">
        <w:t xml:space="preserve"> </w:t>
      </w:r>
      <w:r w:rsidRPr="00083767">
        <w:t xml:space="preserve"> If you still </w:t>
      </w:r>
      <w:proofErr w:type="gramStart"/>
      <w:r w:rsidRPr="00083767">
        <w:t>see  a</w:t>
      </w:r>
      <w:proofErr w:type="gramEnd"/>
      <w:r w:rsidRPr="00083767">
        <w:t xml:space="preserve"> material after clicking the “x”, switch away from and back to the object to refresh the view. [bug 925]</w:t>
      </w:r>
    </w:p>
    <w:p w:rsidR="000617C6" w:rsidRDefault="000617C6" w:rsidP="000617C6">
      <w:pPr>
        <w:pStyle w:val="ListParagraph"/>
        <w:numPr>
          <w:ilvl w:val="0"/>
          <w:numId w:val="12"/>
        </w:numPr>
        <w:spacing w:after="0" w:line="240" w:lineRule="auto"/>
        <w:contextualSpacing w:val="0"/>
      </w:pPr>
      <w:r>
        <w:t>Not all of the schedules required to make a valid People object can be assigned in the application. [bug 664]</w:t>
      </w:r>
    </w:p>
    <w:p w:rsidR="00412BED" w:rsidRPr="00C9731F" w:rsidRDefault="00412BED" w:rsidP="000617C6">
      <w:pPr>
        <w:pStyle w:val="ListParagraph"/>
        <w:numPr>
          <w:ilvl w:val="0"/>
          <w:numId w:val="12"/>
        </w:numPr>
        <w:spacing w:after="0" w:line="240" w:lineRule="auto"/>
        <w:contextualSpacing w:val="0"/>
      </w:pPr>
      <w:r>
        <w:rPr>
          <w:rFonts w:eastAsia="Times New Roman"/>
        </w:rPr>
        <w:t xml:space="preserve">The 3-phase daylighting simulation method is currently inoperable, due to a fundamental change in the way the lighting calculation points are passed to Radiance. </w:t>
      </w:r>
      <w:r w:rsidR="00C9731F">
        <w:rPr>
          <w:rFonts w:eastAsia="Times New Roman"/>
        </w:rPr>
        <w:t>[bug 943]</w:t>
      </w:r>
    </w:p>
    <w:p w:rsidR="00C9731F" w:rsidRPr="000617C6" w:rsidRDefault="00C9731F" w:rsidP="00C9731F">
      <w:pPr>
        <w:pStyle w:val="ListParagraph"/>
        <w:numPr>
          <w:ilvl w:val="0"/>
          <w:numId w:val="12"/>
        </w:numPr>
        <w:spacing w:after="0" w:line="240" w:lineRule="auto"/>
        <w:contextualSpacing w:val="0"/>
      </w:pPr>
      <w:r>
        <w:rPr>
          <w:rFonts w:eastAsia="Times New Roman"/>
        </w:rPr>
        <w:t xml:space="preserve">A crash when running the simulation can be produced if the required “Availability Schedule Name” field is missing from </w:t>
      </w:r>
      <w:proofErr w:type="spellStart"/>
      <w:r w:rsidRPr="00C9731F">
        <w:rPr>
          <w:rFonts w:eastAsia="Times New Roman"/>
        </w:rPr>
        <w:t>OS</w:t>
      </w:r>
      <w:proofErr w:type="gramStart"/>
      <w:r w:rsidRPr="00C9731F">
        <w:rPr>
          <w:rFonts w:eastAsia="Times New Roman"/>
        </w:rPr>
        <w:t>:Coil:Cooling:DX:TwoSpeed</w:t>
      </w:r>
      <w:proofErr w:type="spellEnd"/>
      <w:proofErr w:type="gramEnd"/>
      <w:r>
        <w:rPr>
          <w:rFonts w:eastAsia="Times New Roman"/>
        </w:rPr>
        <w:t xml:space="preserve"> objects. [bug 1027]</w:t>
      </w:r>
    </w:p>
    <w:p w:rsidR="00D5181E" w:rsidRDefault="00D5181E" w:rsidP="00F95F7B">
      <w:pPr>
        <w:pStyle w:val="Heading3"/>
      </w:pPr>
      <w:r>
        <w:t>OpenStudio ParametricAnalysisTool</w:t>
      </w:r>
    </w:p>
    <w:p w:rsidR="00B420A4" w:rsidRPr="00D5181E" w:rsidRDefault="00B420A4" w:rsidP="00B420A4">
      <w:pPr>
        <w:pStyle w:val="ListParagraph"/>
        <w:numPr>
          <w:ilvl w:val="0"/>
          <w:numId w:val="20"/>
        </w:numPr>
      </w:pPr>
      <w:r>
        <w:t xml:space="preserve">The </w:t>
      </w:r>
      <w:r w:rsidRPr="00B420A4">
        <w:rPr>
          <w:i/>
        </w:rPr>
        <w:t>Update All of My Measures</w:t>
      </w:r>
      <w:r>
        <w:t xml:space="preserve"> button doesn’t accurately report how many new measures were detected, how many measures were removed, and how many were updated. [bug 1205]</w:t>
      </w:r>
    </w:p>
    <w:p w:rsidR="0058369C" w:rsidRPr="00257EAA" w:rsidRDefault="0058369C" w:rsidP="00F95F7B">
      <w:pPr>
        <w:pStyle w:val="Heading3"/>
      </w:pPr>
      <w:r w:rsidRPr="00257EAA">
        <w:t>OpenStudio ResultsViewer</w:t>
      </w:r>
    </w:p>
    <w:p w:rsidR="0058369C" w:rsidRPr="00257EAA" w:rsidRDefault="0058369C" w:rsidP="004C06DD">
      <w:pPr>
        <w:pStyle w:val="ListParagraph"/>
        <w:numPr>
          <w:ilvl w:val="0"/>
          <w:numId w:val="12"/>
        </w:numPr>
        <w:spacing w:after="0"/>
      </w:pPr>
      <w:r w:rsidRPr="00257EAA">
        <w:t>Alias changes do not update in table view until the data are read in again.</w:t>
      </w:r>
      <w:r w:rsidR="00CF4264">
        <w:t xml:space="preserve"> [bug 7]</w:t>
      </w:r>
    </w:p>
    <w:p w:rsidR="0058369C" w:rsidRPr="00257EAA" w:rsidRDefault="0058369C" w:rsidP="004C06DD">
      <w:pPr>
        <w:pStyle w:val="ListParagraph"/>
        <w:numPr>
          <w:ilvl w:val="0"/>
          <w:numId w:val="12"/>
        </w:numPr>
        <w:spacing w:after="0"/>
      </w:pPr>
      <w:r w:rsidRPr="00257EAA">
        <w:t>Data sets are expected to start on January 1 or later, and end on December 12 or earlier</w:t>
      </w:r>
      <w:r w:rsidR="00E41AF5">
        <w:t xml:space="preserve">. </w:t>
      </w:r>
      <w:r w:rsidR="0076160E">
        <w:t xml:space="preserve"> </w:t>
      </w:r>
      <w:r w:rsidRPr="00257EAA">
        <w:t>Run periods cannot wrap around the end or beginning of the year.</w:t>
      </w:r>
      <w:r w:rsidR="0076160E">
        <w:t xml:space="preserve"> </w:t>
      </w:r>
      <w:r w:rsidR="00CF4264">
        <w:t xml:space="preserve">[bug </w:t>
      </w:r>
      <w:r w:rsidR="00E630D0">
        <w:t>78</w:t>
      </w:r>
      <w:r w:rsidR="00CF4264">
        <w:t>]</w:t>
      </w:r>
    </w:p>
    <w:p w:rsidR="0058369C" w:rsidRPr="00257EAA" w:rsidRDefault="0058369C" w:rsidP="004C06DD">
      <w:pPr>
        <w:pStyle w:val="ListParagraph"/>
        <w:numPr>
          <w:ilvl w:val="0"/>
          <w:numId w:val="12"/>
        </w:numPr>
        <w:spacing w:after="0"/>
      </w:pPr>
      <w:r w:rsidRPr="00257EAA">
        <w:t>Table view column rearrangements are not preserved.</w:t>
      </w:r>
      <w:r w:rsidR="00CF4264">
        <w:t xml:space="preserve"> </w:t>
      </w:r>
      <w:r w:rsidR="0076160E">
        <w:t xml:space="preserve"> </w:t>
      </w:r>
      <w:r w:rsidR="00CF4264">
        <w:t>[bug 34]</w:t>
      </w:r>
    </w:p>
    <w:p w:rsidR="0058369C" w:rsidRPr="00257EAA" w:rsidRDefault="0058369C" w:rsidP="00C472D6">
      <w:pPr>
        <w:pStyle w:val="Heading3"/>
      </w:pPr>
      <w:r w:rsidRPr="00257EAA">
        <w:t xml:space="preserve">OpenStudio </w:t>
      </w:r>
      <w:proofErr w:type="spellStart"/>
      <w:r w:rsidRPr="00257EAA">
        <w:t>RunManager</w:t>
      </w:r>
      <w:proofErr w:type="spellEnd"/>
    </w:p>
    <w:p w:rsidR="004734BF" w:rsidRPr="004734BF" w:rsidRDefault="004734BF" w:rsidP="004C06DD">
      <w:pPr>
        <w:pStyle w:val="ListParagraph"/>
        <w:numPr>
          <w:ilvl w:val="0"/>
          <w:numId w:val="6"/>
        </w:numPr>
      </w:pPr>
      <w:r w:rsidRPr="004734BF">
        <w:t xml:space="preserve">EnergyPlus </w:t>
      </w:r>
      <w:proofErr w:type="spellStart"/>
      <w:r w:rsidRPr="004734BF">
        <w:t>ForwardTranslator</w:t>
      </w:r>
      <w:proofErr w:type="spellEnd"/>
      <w:r w:rsidRPr="004734BF">
        <w:t xml:space="preserve"> errors </w:t>
      </w:r>
      <w:r w:rsidR="00CF6C35">
        <w:t>d</w:t>
      </w:r>
      <w:r w:rsidRPr="004734BF">
        <w:t xml:space="preserve">o not appear in the </w:t>
      </w:r>
      <w:proofErr w:type="spellStart"/>
      <w:r w:rsidRPr="004734BF">
        <w:t>RunManager</w:t>
      </w:r>
      <w:proofErr w:type="spellEnd"/>
      <w:r w:rsidRPr="004734BF">
        <w:t xml:space="preserve"> GUI elements (Bug 897)</w:t>
      </w:r>
    </w:p>
    <w:p w:rsidR="0058369C" w:rsidRPr="00257EAA" w:rsidRDefault="0058369C" w:rsidP="00C472D6">
      <w:pPr>
        <w:pStyle w:val="Heading3"/>
      </w:pPr>
      <w:r w:rsidRPr="00257EAA">
        <w:t>OpenStudio Platform, Including SWIG Bindings</w:t>
      </w:r>
    </w:p>
    <w:p w:rsidR="00083767" w:rsidRPr="00083767" w:rsidRDefault="00083767" w:rsidP="004C06DD">
      <w:pPr>
        <w:pStyle w:val="ListParagraph"/>
        <w:numPr>
          <w:ilvl w:val="0"/>
          <w:numId w:val="6"/>
        </w:numPr>
      </w:pPr>
      <w:proofErr w:type="spellStart"/>
      <w:r w:rsidRPr="00083767">
        <w:t>IdfObject</w:t>
      </w:r>
      <w:proofErr w:type="spellEnd"/>
      <w:r w:rsidRPr="00083767">
        <w:t>::</w:t>
      </w:r>
      <w:proofErr w:type="spellStart"/>
      <w:r w:rsidRPr="00083767">
        <w:t>getQuantity</w:t>
      </w:r>
      <w:proofErr w:type="spellEnd"/>
      <w:r w:rsidRPr="00083767">
        <w:t xml:space="preserve"> and </w:t>
      </w:r>
      <w:proofErr w:type="spellStart"/>
      <w:r w:rsidRPr="00083767">
        <w:t>IdfObject</w:t>
      </w:r>
      <w:proofErr w:type="spellEnd"/>
      <w:r w:rsidRPr="00083767">
        <w:t>::</w:t>
      </w:r>
      <w:proofErr w:type="spellStart"/>
      <w:r w:rsidRPr="00083767">
        <w:t>setQuantity</w:t>
      </w:r>
      <w:proofErr w:type="spellEnd"/>
      <w:r w:rsidRPr="00083767">
        <w:t xml:space="preserve"> functionality is almost, but not completely, comprehensive.</w:t>
      </w:r>
      <w:r w:rsidR="009E2D5B">
        <w:t xml:space="preserve"> </w:t>
      </w:r>
      <w:r w:rsidRPr="00083767">
        <w:t xml:space="preserve"> The quantity getters and setters for fields whose units are “</w:t>
      </w:r>
      <w:proofErr w:type="spellStart"/>
      <w:r w:rsidRPr="00083767">
        <w:t>BasedOnField</w:t>
      </w:r>
      <w:proofErr w:type="spellEnd"/>
      <w:r w:rsidRPr="00083767">
        <w:t xml:space="preserve"> AX” are not expected to work at the </w:t>
      </w:r>
      <w:proofErr w:type="spellStart"/>
      <w:r w:rsidRPr="00083767">
        <w:t>IdfObject</w:t>
      </w:r>
      <w:proofErr w:type="spellEnd"/>
      <w:r w:rsidRPr="00083767">
        <w:t xml:space="preserve"> level, but are to be handled only for OS: prefixed objects by the specific interfaces of classes derived from </w:t>
      </w:r>
      <w:proofErr w:type="spellStart"/>
      <w:r w:rsidRPr="00083767">
        <w:t>ModelObject</w:t>
      </w:r>
      <w:proofErr w:type="spellEnd"/>
      <w:r w:rsidRPr="00083767">
        <w:t>.</w:t>
      </w:r>
    </w:p>
    <w:p w:rsidR="00083767" w:rsidRDefault="00083767" w:rsidP="004C06DD">
      <w:pPr>
        <w:pStyle w:val="ListParagraph"/>
        <w:numPr>
          <w:ilvl w:val="0"/>
          <w:numId w:val="6"/>
        </w:numPr>
      </w:pPr>
      <w:r w:rsidRPr="00083767">
        <w:t xml:space="preserve">The default naming scheme of </w:t>
      </w:r>
      <w:proofErr w:type="spellStart"/>
      <w:r w:rsidRPr="00083767">
        <w:t>WorkspaceObject</w:t>
      </w:r>
      <w:proofErr w:type="spellEnd"/>
      <w:r w:rsidRPr="00083767">
        <w:t xml:space="preserve"> (base class for </w:t>
      </w:r>
      <w:proofErr w:type="spellStart"/>
      <w:r w:rsidRPr="00083767">
        <w:t>ModelObject</w:t>
      </w:r>
      <w:proofErr w:type="spellEnd"/>
      <w:r w:rsidRPr="00083767">
        <w:t>, etc.) sometimes results in undesired name clashes when transferring objects between models, including in the EnergyPlus translators.</w:t>
      </w:r>
      <w:r w:rsidR="009E2D5B">
        <w:t xml:space="preserve"> </w:t>
      </w:r>
      <w:r w:rsidRPr="00083767">
        <w:t xml:space="preserve"> Therefore, some objects may be unexpectedly renamed or copied.</w:t>
      </w:r>
    </w:p>
    <w:p w:rsidR="000617C6" w:rsidRPr="00083767" w:rsidRDefault="000617C6" w:rsidP="000617C6">
      <w:pPr>
        <w:pStyle w:val="ListParagraph"/>
        <w:numPr>
          <w:ilvl w:val="0"/>
          <w:numId w:val="6"/>
        </w:numPr>
        <w:spacing w:after="0" w:line="240" w:lineRule="auto"/>
        <w:contextualSpacing w:val="0"/>
      </w:pPr>
      <w:r>
        <w:t>OpenStudio:</w:t>
      </w:r>
      <w:proofErr w:type="gramStart"/>
      <w:r>
        <w:t>:Model</w:t>
      </w:r>
      <w:proofErr w:type="gramEnd"/>
      <w:r>
        <w:t>::</w:t>
      </w:r>
      <w:proofErr w:type="spellStart"/>
      <w:r>
        <w:t>ComponentVector</w:t>
      </w:r>
      <w:proofErr w:type="spellEnd"/>
      <w:r>
        <w:t xml:space="preserve"> objects may be inaccessible from the Ruby bindings. [bug 1005]</w:t>
      </w:r>
    </w:p>
    <w:p w:rsidR="0058369C" w:rsidRPr="00A546EA" w:rsidRDefault="0058369C" w:rsidP="00083767">
      <w:pPr>
        <w:pStyle w:val="Heading2"/>
      </w:pPr>
      <w:r w:rsidRPr="00A546EA">
        <w:t>Known Issues Specific to Mac</w:t>
      </w:r>
    </w:p>
    <w:p w:rsidR="000617C6" w:rsidRPr="000617C6" w:rsidRDefault="000617C6" w:rsidP="000617C6">
      <w:pPr>
        <w:numPr>
          <w:ilvl w:val="0"/>
          <w:numId w:val="16"/>
        </w:numPr>
        <w:spacing w:after="0" w:line="240" w:lineRule="auto"/>
        <w:rPr>
          <w:rFonts w:ascii="Calibri" w:eastAsia="Calibri" w:hAnsi="Calibri" w:cs="Times New Roman"/>
        </w:rPr>
      </w:pPr>
      <w:r w:rsidRPr="000617C6">
        <w:rPr>
          <w:rFonts w:ascii="Calibri" w:eastAsia="Calibri" w:hAnsi="Calibri" w:cs="Times New Roman"/>
        </w:rPr>
        <w:t xml:space="preserve">At this time, we are unable to provide simple installation instructions for DAKOTA on OS X. </w:t>
      </w:r>
      <w:r w:rsidR="009E2D5B">
        <w:rPr>
          <w:rFonts w:ascii="Calibri" w:eastAsia="Calibri" w:hAnsi="Calibri" w:cs="Times New Roman"/>
        </w:rPr>
        <w:t xml:space="preserve"> </w:t>
      </w:r>
      <w:r w:rsidRPr="000617C6">
        <w:rPr>
          <w:rFonts w:ascii="Calibri" w:eastAsia="Calibri" w:hAnsi="Calibri" w:cs="Times New Roman"/>
        </w:rPr>
        <w:t>We are working with the DAKOTA team to be able to provide this sometime in early 2013. [bug 437]</w:t>
      </w:r>
    </w:p>
    <w:p w:rsidR="0058369C" w:rsidRPr="00257EAA" w:rsidRDefault="0058369C" w:rsidP="00C472D6">
      <w:pPr>
        <w:pStyle w:val="Heading3"/>
      </w:pPr>
      <w:r w:rsidRPr="00257EAA">
        <w:t>OpenStudio SketchUp Plug-in</w:t>
      </w:r>
    </w:p>
    <w:p w:rsidR="00083767" w:rsidRDefault="00083767" w:rsidP="004C06DD">
      <w:pPr>
        <w:pStyle w:val="ListParagraph"/>
        <w:numPr>
          <w:ilvl w:val="0"/>
          <w:numId w:val="5"/>
        </w:numPr>
        <w:spacing w:after="0"/>
      </w:pPr>
      <w:r>
        <w:t xml:space="preserve">Toolbar tooltips may not work correctly on a Mac if you have made your toolbars horizontal. </w:t>
      </w:r>
      <w:r w:rsidR="009E2D5B">
        <w:t xml:space="preserve"> </w:t>
      </w:r>
      <w:r>
        <w:t>The tooltips never show on a Mac in the status bar. The button state may also be incorrect.</w:t>
      </w:r>
      <w:r w:rsidR="009E2D5B">
        <w:t xml:space="preserve"> </w:t>
      </w:r>
      <w:r>
        <w:t xml:space="preserve"> This is a bug in SketchUp versus the plug-in. [bug 375]</w:t>
      </w:r>
    </w:p>
    <w:p w:rsidR="00303537" w:rsidRDefault="00083767" w:rsidP="00A546EA">
      <w:pPr>
        <w:pStyle w:val="ListParagraph"/>
        <w:numPr>
          <w:ilvl w:val="0"/>
          <w:numId w:val="5"/>
        </w:numPr>
        <w:spacing w:after="0"/>
      </w:pPr>
      <w:r>
        <w:t>The Color scale in the Render Settings dialog appears in grayscale versus color.</w:t>
      </w:r>
      <w:r w:rsidR="009E2D5B">
        <w:t xml:space="preserve"> </w:t>
      </w:r>
      <w:r>
        <w:t xml:space="preserve"> Render by data is slow to update when time or date is changed. [bug 379]</w:t>
      </w:r>
    </w:p>
    <w:sectPr w:rsidR="00303537" w:rsidSect="00B76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71865"/>
    <w:multiLevelType w:val="hybridMultilevel"/>
    <w:tmpl w:val="33303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F33AA0"/>
    <w:multiLevelType w:val="hybridMultilevel"/>
    <w:tmpl w:val="8FF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A523D"/>
    <w:multiLevelType w:val="hybridMultilevel"/>
    <w:tmpl w:val="4C86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154440"/>
    <w:multiLevelType w:val="hybridMultilevel"/>
    <w:tmpl w:val="0F42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B04EE2"/>
    <w:multiLevelType w:val="hybridMultilevel"/>
    <w:tmpl w:val="E3E2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322E1B"/>
    <w:multiLevelType w:val="hybridMultilevel"/>
    <w:tmpl w:val="22E2B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207D4"/>
    <w:multiLevelType w:val="hybridMultilevel"/>
    <w:tmpl w:val="270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762BEF"/>
    <w:multiLevelType w:val="hybridMultilevel"/>
    <w:tmpl w:val="5D725B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2584DE3"/>
    <w:multiLevelType w:val="hybridMultilevel"/>
    <w:tmpl w:val="991C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306129"/>
    <w:multiLevelType w:val="hybridMultilevel"/>
    <w:tmpl w:val="4C305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1558FF"/>
    <w:multiLevelType w:val="hybridMultilevel"/>
    <w:tmpl w:val="FC3AD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346AFD"/>
    <w:multiLevelType w:val="hybridMultilevel"/>
    <w:tmpl w:val="7B8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034F3F"/>
    <w:multiLevelType w:val="hybridMultilevel"/>
    <w:tmpl w:val="C2DE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8D1D69"/>
    <w:multiLevelType w:val="hybridMultilevel"/>
    <w:tmpl w:val="25B621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184648"/>
    <w:multiLevelType w:val="hybridMultilevel"/>
    <w:tmpl w:val="D88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7"/>
  </w:num>
  <w:num w:numId="4">
    <w:abstractNumId w:val="5"/>
  </w:num>
  <w:num w:numId="5">
    <w:abstractNumId w:val="15"/>
  </w:num>
  <w:num w:numId="6">
    <w:abstractNumId w:val="14"/>
  </w:num>
  <w:num w:numId="7">
    <w:abstractNumId w:val="2"/>
  </w:num>
  <w:num w:numId="8">
    <w:abstractNumId w:val="11"/>
  </w:num>
  <w:num w:numId="9">
    <w:abstractNumId w:val="13"/>
  </w:num>
  <w:num w:numId="10">
    <w:abstractNumId w:val="18"/>
  </w:num>
  <w:num w:numId="11">
    <w:abstractNumId w:val="8"/>
  </w:num>
  <w:num w:numId="12">
    <w:abstractNumId w:val="6"/>
  </w:num>
  <w:num w:numId="13">
    <w:abstractNumId w:val="12"/>
  </w:num>
  <w:num w:numId="14">
    <w:abstractNumId w:val="4"/>
  </w:num>
  <w:num w:numId="15">
    <w:abstractNumId w:val="17"/>
  </w:num>
  <w:num w:numId="1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7"/>
  </w:num>
  <w:num w:numId="20">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NotTrackMoves/>
  <w:defaultTabStop w:val="720"/>
  <w:drawingGridHorizontalSpacing w:val="110"/>
  <w:displayHorizontalDrawingGridEvery w:val="2"/>
  <w:characterSpacingControl w:val="doNotCompress"/>
  <w:compat>
    <w:compatSetting w:name="compatibilityMode" w:uri="http://schemas.microsoft.com/office/word" w:val="12"/>
  </w:compat>
  <w:rsids>
    <w:rsidRoot w:val="00110DCE"/>
    <w:rsid w:val="00001398"/>
    <w:rsid w:val="00002C38"/>
    <w:rsid w:val="00011709"/>
    <w:rsid w:val="00022EDF"/>
    <w:rsid w:val="00023EF1"/>
    <w:rsid w:val="00024142"/>
    <w:rsid w:val="00027D9C"/>
    <w:rsid w:val="0003365F"/>
    <w:rsid w:val="0003751C"/>
    <w:rsid w:val="00037EB0"/>
    <w:rsid w:val="000462CA"/>
    <w:rsid w:val="00060036"/>
    <w:rsid w:val="000617C6"/>
    <w:rsid w:val="000646CB"/>
    <w:rsid w:val="00065A83"/>
    <w:rsid w:val="00071AC7"/>
    <w:rsid w:val="000728C5"/>
    <w:rsid w:val="000771D9"/>
    <w:rsid w:val="000802B7"/>
    <w:rsid w:val="00083767"/>
    <w:rsid w:val="00090C0E"/>
    <w:rsid w:val="00092373"/>
    <w:rsid w:val="000977BF"/>
    <w:rsid w:val="000A70B4"/>
    <w:rsid w:val="000B1301"/>
    <w:rsid w:val="000B1B1A"/>
    <w:rsid w:val="000B5B56"/>
    <w:rsid w:val="000C1805"/>
    <w:rsid w:val="000D4C2D"/>
    <w:rsid w:val="000E6EAA"/>
    <w:rsid w:val="000F055C"/>
    <w:rsid w:val="000F5CD7"/>
    <w:rsid w:val="0010206D"/>
    <w:rsid w:val="001036F0"/>
    <w:rsid w:val="00105250"/>
    <w:rsid w:val="00106E08"/>
    <w:rsid w:val="00107955"/>
    <w:rsid w:val="00110566"/>
    <w:rsid w:val="00110A41"/>
    <w:rsid w:val="00110DCE"/>
    <w:rsid w:val="00112A7F"/>
    <w:rsid w:val="001144D7"/>
    <w:rsid w:val="00115A43"/>
    <w:rsid w:val="00121237"/>
    <w:rsid w:val="00122036"/>
    <w:rsid w:val="001339B0"/>
    <w:rsid w:val="00136ADD"/>
    <w:rsid w:val="00136EB5"/>
    <w:rsid w:val="00140A20"/>
    <w:rsid w:val="0014358D"/>
    <w:rsid w:val="00144292"/>
    <w:rsid w:val="00145D63"/>
    <w:rsid w:val="00154058"/>
    <w:rsid w:val="001615C7"/>
    <w:rsid w:val="00164FD3"/>
    <w:rsid w:val="00170527"/>
    <w:rsid w:val="00171356"/>
    <w:rsid w:val="00176A22"/>
    <w:rsid w:val="001803AF"/>
    <w:rsid w:val="00186568"/>
    <w:rsid w:val="00187B66"/>
    <w:rsid w:val="001A1989"/>
    <w:rsid w:val="001A4696"/>
    <w:rsid w:val="001A6AD4"/>
    <w:rsid w:val="001B4612"/>
    <w:rsid w:val="001B480E"/>
    <w:rsid w:val="001B4ECF"/>
    <w:rsid w:val="001B752E"/>
    <w:rsid w:val="001C1DD0"/>
    <w:rsid w:val="001C29AA"/>
    <w:rsid w:val="001D2B66"/>
    <w:rsid w:val="001D3D42"/>
    <w:rsid w:val="001D41EC"/>
    <w:rsid w:val="001D75B8"/>
    <w:rsid w:val="001E3116"/>
    <w:rsid w:val="001E57DD"/>
    <w:rsid w:val="001E6E08"/>
    <w:rsid w:val="001E7E64"/>
    <w:rsid w:val="001F09E0"/>
    <w:rsid w:val="001F4CF4"/>
    <w:rsid w:val="00206893"/>
    <w:rsid w:val="002116C0"/>
    <w:rsid w:val="00212AD8"/>
    <w:rsid w:val="00216FDD"/>
    <w:rsid w:val="00217EF6"/>
    <w:rsid w:val="00220698"/>
    <w:rsid w:val="00221E01"/>
    <w:rsid w:val="00222EE5"/>
    <w:rsid w:val="00225B22"/>
    <w:rsid w:val="00227B1F"/>
    <w:rsid w:val="00230EBD"/>
    <w:rsid w:val="00237DFC"/>
    <w:rsid w:val="00241ACC"/>
    <w:rsid w:val="00241CDC"/>
    <w:rsid w:val="00245E80"/>
    <w:rsid w:val="0024724B"/>
    <w:rsid w:val="00252A79"/>
    <w:rsid w:val="00254BA3"/>
    <w:rsid w:val="00257A2D"/>
    <w:rsid w:val="0026185C"/>
    <w:rsid w:val="002679DE"/>
    <w:rsid w:val="00283C79"/>
    <w:rsid w:val="00290F86"/>
    <w:rsid w:val="002920D1"/>
    <w:rsid w:val="00292513"/>
    <w:rsid w:val="002971F9"/>
    <w:rsid w:val="002A1617"/>
    <w:rsid w:val="002A6D0A"/>
    <w:rsid w:val="002A7DA9"/>
    <w:rsid w:val="002A7F8C"/>
    <w:rsid w:val="002B65E7"/>
    <w:rsid w:val="002C00FD"/>
    <w:rsid w:val="002C26BB"/>
    <w:rsid w:val="002C28FA"/>
    <w:rsid w:val="002D06B0"/>
    <w:rsid w:val="002D673F"/>
    <w:rsid w:val="002E1ED5"/>
    <w:rsid w:val="002E2ABB"/>
    <w:rsid w:val="002E3023"/>
    <w:rsid w:val="002E4DC2"/>
    <w:rsid w:val="002F002B"/>
    <w:rsid w:val="003000A1"/>
    <w:rsid w:val="0030100C"/>
    <w:rsid w:val="00301ED4"/>
    <w:rsid w:val="00303537"/>
    <w:rsid w:val="00303A7A"/>
    <w:rsid w:val="003200A6"/>
    <w:rsid w:val="00321234"/>
    <w:rsid w:val="00322A9D"/>
    <w:rsid w:val="00324BDC"/>
    <w:rsid w:val="0032688A"/>
    <w:rsid w:val="00331101"/>
    <w:rsid w:val="003356D6"/>
    <w:rsid w:val="00336184"/>
    <w:rsid w:val="00337BF5"/>
    <w:rsid w:val="00342229"/>
    <w:rsid w:val="0034439E"/>
    <w:rsid w:val="0034560E"/>
    <w:rsid w:val="00346980"/>
    <w:rsid w:val="003507A3"/>
    <w:rsid w:val="003537EF"/>
    <w:rsid w:val="00353EBD"/>
    <w:rsid w:val="003600E3"/>
    <w:rsid w:val="003606C3"/>
    <w:rsid w:val="00360AFD"/>
    <w:rsid w:val="00361DA0"/>
    <w:rsid w:val="0036425E"/>
    <w:rsid w:val="00373181"/>
    <w:rsid w:val="003740F8"/>
    <w:rsid w:val="00376241"/>
    <w:rsid w:val="00387980"/>
    <w:rsid w:val="003A132C"/>
    <w:rsid w:val="003A341C"/>
    <w:rsid w:val="003A4A24"/>
    <w:rsid w:val="003A6992"/>
    <w:rsid w:val="003A70EF"/>
    <w:rsid w:val="003B01DC"/>
    <w:rsid w:val="003C0757"/>
    <w:rsid w:val="003C099B"/>
    <w:rsid w:val="003C63B2"/>
    <w:rsid w:val="003C799C"/>
    <w:rsid w:val="003E42E1"/>
    <w:rsid w:val="003E6AFA"/>
    <w:rsid w:val="003E725E"/>
    <w:rsid w:val="003F06EE"/>
    <w:rsid w:val="003F7B41"/>
    <w:rsid w:val="00405C53"/>
    <w:rsid w:val="00406A22"/>
    <w:rsid w:val="00410874"/>
    <w:rsid w:val="00412BED"/>
    <w:rsid w:val="00417CD0"/>
    <w:rsid w:val="00422CF2"/>
    <w:rsid w:val="00432CBB"/>
    <w:rsid w:val="00441EE3"/>
    <w:rsid w:val="004435D2"/>
    <w:rsid w:val="004464F3"/>
    <w:rsid w:val="00457D2C"/>
    <w:rsid w:val="004734BF"/>
    <w:rsid w:val="00475574"/>
    <w:rsid w:val="00477037"/>
    <w:rsid w:val="00477AF4"/>
    <w:rsid w:val="00477DA5"/>
    <w:rsid w:val="004839B0"/>
    <w:rsid w:val="00487682"/>
    <w:rsid w:val="00491B43"/>
    <w:rsid w:val="004A21E6"/>
    <w:rsid w:val="004A2AAC"/>
    <w:rsid w:val="004A4FAB"/>
    <w:rsid w:val="004B44E7"/>
    <w:rsid w:val="004B66C9"/>
    <w:rsid w:val="004C06DD"/>
    <w:rsid w:val="004D040E"/>
    <w:rsid w:val="004D0F82"/>
    <w:rsid w:val="004D124A"/>
    <w:rsid w:val="004D5BF0"/>
    <w:rsid w:val="004D5E34"/>
    <w:rsid w:val="004D5FAD"/>
    <w:rsid w:val="004D653D"/>
    <w:rsid w:val="004D6576"/>
    <w:rsid w:val="004D6F01"/>
    <w:rsid w:val="004E29BA"/>
    <w:rsid w:val="004E49F8"/>
    <w:rsid w:val="004F4771"/>
    <w:rsid w:val="004F73F0"/>
    <w:rsid w:val="005021AA"/>
    <w:rsid w:val="005118C4"/>
    <w:rsid w:val="00515D22"/>
    <w:rsid w:val="00520610"/>
    <w:rsid w:val="00523FC5"/>
    <w:rsid w:val="00524BCC"/>
    <w:rsid w:val="00525F3A"/>
    <w:rsid w:val="005268B4"/>
    <w:rsid w:val="00527083"/>
    <w:rsid w:val="00527BAF"/>
    <w:rsid w:val="005314D2"/>
    <w:rsid w:val="00546F36"/>
    <w:rsid w:val="005621B1"/>
    <w:rsid w:val="00564A4D"/>
    <w:rsid w:val="005756D6"/>
    <w:rsid w:val="00581003"/>
    <w:rsid w:val="00582C21"/>
    <w:rsid w:val="0058369C"/>
    <w:rsid w:val="00593246"/>
    <w:rsid w:val="00593D49"/>
    <w:rsid w:val="0059763D"/>
    <w:rsid w:val="005A2196"/>
    <w:rsid w:val="005A4B46"/>
    <w:rsid w:val="005A5014"/>
    <w:rsid w:val="005A6BF8"/>
    <w:rsid w:val="005B1297"/>
    <w:rsid w:val="005B192C"/>
    <w:rsid w:val="005B5239"/>
    <w:rsid w:val="005C61AC"/>
    <w:rsid w:val="005D2F07"/>
    <w:rsid w:val="005D7B4F"/>
    <w:rsid w:val="005E0205"/>
    <w:rsid w:val="005E10B6"/>
    <w:rsid w:val="005E42D7"/>
    <w:rsid w:val="005E4988"/>
    <w:rsid w:val="005E58DE"/>
    <w:rsid w:val="005E5B52"/>
    <w:rsid w:val="005E766B"/>
    <w:rsid w:val="005F09E0"/>
    <w:rsid w:val="005F3B02"/>
    <w:rsid w:val="005F47FC"/>
    <w:rsid w:val="0060193B"/>
    <w:rsid w:val="00605BAC"/>
    <w:rsid w:val="00610348"/>
    <w:rsid w:val="00612A02"/>
    <w:rsid w:val="00614625"/>
    <w:rsid w:val="00616B0B"/>
    <w:rsid w:val="00617C90"/>
    <w:rsid w:val="00626020"/>
    <w:rsid w:val="0063047F"/>
    <w:rsid w:val="00631320"/>
    <w:rsid w:val="00640764"/>
    <w:rsid w:val="006452D0"/>
    <w:rsid w:val="006464F7"/>
    <w:rsid w:val="00660019"/>
    <w:rsid w:val="0066513F"/>
    <w:rsid w:val="0067653D"/>
    <w:rsid w:val="00677CA3"/>
    <w:rsid w:val="006833DB"/>
    <w:rsid w:val="006835D1"/>
    <w:rsid w:val="00693251"/>
    <w:rsid w:val="00694B12"/>
    <w:rsid w:val="006A0EDC"/>
    <w:rsid w:val="006A151E"/>
    <w:rsid w:val="006A5AF5"/>
    <w:rsid w:val="006B50AF"/>
    <w:rsid w:val="006B6C56"/>
    <w:rsid w:val="006B7CE6"/>
    <w:rsid w:val="006C1E5B"/>
    <w:rsid w:val="006C2226"/>
    <w:rsid w:val="006C4903"/>
    <w:rsid w:val="006D3599"/>
    <w:rsid w:val="006D6120"/>
    <w:rsid w:val="006D62B9"/>
    <w:rsid w:val="006E01D5"/>
    <w:rsid w:val="006E11D6"/>
    <w:rsid w:val="006E6F9E"/>
    <w:rsid w:val="006F02C2"/>
    <w:rsid w:val="006F1911"/>
    <w:rsid w:val="006F19AA"/>
    <w:rsid w:val="006F2E26"/>
    <w:rsid w:val="006F30DE"/>
    <w:rsid w:val="006F54C8"/>
    <w:rsid w:val="00700823"/>
    <w:rsid w:val="00705FA0"/>
    <w:rsid w:val="00716625"/>
    <w:rsid w:val="007175DA"/>
    <w:rsid w:val="00731159"/>
    <w:rsid w:val="0073307F"/>
    <w:rsid w:val="00734D73"/>
    <w:rsid w:val="00735160"/>
    <w:rsid w:val="007361D2"/>
    <w:rsid w:val="00745344"/>
    <w:rsid w:val="007517F2"/>
    <w:rsid w:val="00751F5D"/>
    <w:rsid w:val="00755C9A"/>
    <w:rsid w:val="00757567"/>
    <w:rsid w:val="00760534"/>
    <w:rsid w:val="0076160E"/>
    <w:rsid w:val="00772234"/>
    <w:rsid w:val="00774C0B"/>
    <w:rsid w:val="00780AFE"/>
    <w:rsid w:val="0078170B"/>
    <w:rsid w:val="00794883"/>
    <w:rsid w:val="007A350D"/>
    <w:rsid w:val="007A68CE"/>
    <w:rsid w:val="007B717B"/>
    <w:rsid w:val="007C0022"/>
    <w:rsid w:val="007C3AB2"/>
    <w:rsid w:val="007C460A"/>
    <w:rsid w:val="007D205D"/>
    <w:rsid w:val="007D5218"/>
    <w:rsid w:val="007D70AB"/>
    <w:rsid w:val="007E4A8B"/>
    <w:rsid w:val="007E6A1C"/>
    <w:rsid w:val="007F204B"/>
    <w:rsid w:val="007F6400"/>
    <w:rsid w:val="007F761C"/>
    <w:rsid w:val="00800B52"/>
    <w:rsid w:val="00806A20"/>
    <w:rsid w:val="00812566"/>
    <w:rsid w:val="00824822"/>
    <w:rsid w:val="00830D34"/>
    <w:rsid w:val="00833D20"/>
    <w:rsid w:val="00834C65"/>
    <w:rsid w:val="0083627B"/>
    <w:rsid w:val="00837FB4"/>
    <w:rsid w:val="008423D9"/>
    <w:rsid w:val="00844525"/>
    <w:rsid w:val="00847D11"/>
    <w:rsid w:val="00853E8E"/>
    <w:rsid w:val="00856094"/>
    <w:rsid w:val="00856F96"/>
    <w:rsid w:val="00857306"/>
    <w:rsid w:val="00857E31"/>
    <w:rsid w:val="00882549"/>
    <w:rsid w:val="00885D89"/>
    <w:rsid w:val="00886D50"/>
    <w:rsid w:val="008A39A5"/>
    <w:rsid w:val="008B373B"/>
    <w:rsid w:val="008B3F4C"/>
    <w:rsid w:val="008B6B00"/>
    <w:rsid w:val="008C2489"/>
    <w:rsid w:val="008D7811"/>
    <w:rsid w:val="008F37AA"/>
    <w:rsid w:val="008F6DA7"/>
    <w:rsid w:val="008F786E"/>
    <w:rsid w:val="00904EA5"/>
    <w:rsid w:val="009053C8"/>
    <w:rsid w:val="009077DC"/>
    <w:rsid w:val="00907C60"/>
    <w:rsid w:val="00907F43"/>
    <w:rsid w:val="00911F72"/>
    <w:rsid w:val="00914B92"/>
    <w:rsid w:val="00916485"/>
    <w:rsid w:val="00917803"/>
    <w:rsid w:val="009269F0"/>
    <w:rsid w:val="00930B60"/>
    <w:rsid w:val="00930CE7"/>
    <w:rsid w:val="0093625D"/>
    <w:rsid w:val="00937B5E"/>
    <w:rsid w:val="009411EB"/>
    <w:rsid w:val="0094144B"/>
    <w:rsid w:val="009539B1"/>
    <w:rsid w:val="0095478A"/>
    <w:rsid w:val="00962B78"/>
    <w:rsid w:val="009714D6"/>
    <w:rsid w:val="00972886"/>
    <w:rsid w:val="009735A5"/>
    <w:rsid w:val="00992D4A"/>
    <w:rsid w:val="00992E83"/>
    <w:rsid w:val="00995B8F"/>
    <w:rsid w:val="009A6FBC"/>
    <w:rsid w:val="009B1AC4"/>
    <w:rsid w:val="009C63A9"/>
    <w:rsid w:val="009D06CE"/>
    <w:rsid w:val="009D1B95"/>
    <w:rsid w:val="009D3C96"/>
    <w:rsid w:val="009D3F36"/>
    <w:rsid w:val="009D55C5"/>
    <w:rsid w:val="009E0F12"/>
    <w:rsid w:val="009E2D5B"/>
    <w:rsid w:val="009E67C9"/>
    <w:rsid w:val="009F7402"/>
    <w:rsid w:val="00A0110B"/>
    <w:rsid w:val="00A01211"/>
    <w:rsid w:val="00A11C74"/>
    <w:rsid w:val="00A205B9"/>
    <w:rsid w:val="00A22989"/>
    <w:rsid w:val="00A23601"/>
    <w:rsid w:val="00A31E4C"/>
    <w:rsid w:val="00A33115"/>
    <w:rsid w:val="00A34E02"/>
    <w:rsid w:val="00A44000"/>
    <w:rsid w:val="00A4520A"/>
    <w:rsid w:val="00A457B0"/>
    <w:rsid w:val="00A479E4"/>
    <w:rsid w:val="00A546EA"/>
    <w:rsid w:val="00A559B5"/>
    <w:rsid w:val="00A64C7B"/>
    <w:rsid w:val="00A65484"/>
    <w:rsid w:val="00A66A90"/>
    <w:rsid w:val="00A7213F"/>
    <w:rsid w:val="00A80C3D"/>
    <w:rsid w:val="00A81CD8"/>
    <w:rsid w:val="00A91F3D"/>
    <w:rsid w:val="00A92539"/>
    <w:rsid w:val="00A93647"/>
    <w:rsid w:val="00A93D66"/>
    <w:rsid w:val="00A946AA"/>
    <w:rsid w:val="00AA0880"/>
    <w:rsid w:val="00AA2281"/>
    <w:rsid w:val="00AA2C2C"/>
    <w:rsid w:val="00AB0EBB"/>
    <w:rsid w:val="00AB6144"/>
    <w:rsid w:val="00AB61FB"/>
    <w:rsid w:val="00AB75CD"/>
    <w:rsid w:val="00AC3A92"/>
    <w:rsid w:val="00AC63DD"/>
    <w:rsid w:val="00AC672F"/>
    <w:rsid w:val="00AC7647"/>
    <w:rsid w:val="00AD1F3B"/>
    <w:rsid w:val="00AD5755"/>
    <w:rsid w:val="00AF33CC"/>
    <w:rsid w:val="00AF4B51"/>
    <w:rsid w:val="00AF7BE4"/>
    <w:rsid w:val="00B066B2"/>
    <w:rsid w:val="00B11466"/>
    <w:rsid w:val="00B14DFE"/>
    <w:rsid w:val="00B15AEA"/>
    <w:rsid w:val="00B160D7"/>
    <w:rsid w:val="00B318AD"/>
    <w:rsid w:val="00B3285F"/>
    <w:rsid w:val="00B3372A"/>
    <w:rsid w:val="00B368DE"/>
    <w:rsid w:val="00B420A4"/>
    <w:rsid w:val="00B45093"/>
    <w:rsid w:val="00B562D5"/>
    <w:rsid w:val="00B5696F"/>
    <w:rsid w:val="00B574D6"/>
    <w:rsid w:val="00B72E84"/>
    <w:rsid w:val="00B73790"/>
    <w:rsid w:val="00B75721"/>
    <w:rsid w:val="00B769FC"/>
    <w:rsid w:val="00B76A7E"/>
    <w:rsid w:val="00B77C7A"/>
    <w:rsid w:val="00B852FE"/>
    <w:rsid w:val="00B97E9B"/>
    <w:rsid w:val="00BA00FE"/>
    <w:rsid w:val="00BA1CC5"/>
    <w:rsid w:val="00BA217C"/>
    <w:rsid w:val="00BA458B"/>
    <w:rsid w:val="00BA505C"/>
    <w:rsid w:val="00BC2A53"/>
    <w:rsid w:val="00BC33BF"/>
    <w:rsid w:val="00BD472C"/>
    <w:rsid w:val="00BE7F6F"/>
    <w:rsid w:val="00C016B8"/>
    <w:rsid w:val="00C06190"/>
    <w:rsid w:val="00C06C94"/>
    <w:rsid w:val="00C10594"/>
    <w:rsid w:val="00C11E2D"/>
    <w:rsid w:val="00C123AA"/>
    <w:rsid w:val="00C12CFA"/>
    <w:rsid w:val="00C15545"/>
    <w:rsid w:val="00C16C87"/>
    <w:rsid w:val="00C17E6B"/>
    <w:rsid w:val="00C23886"/>
    <w:rsid w:val="00C314C9"/>
    <w:rsid w:val="00C4164A"/>
    <w:rsid w:val="00C43688"/>
    <w:rsid w:val="00C472D6"/>
    <w:rsid w:val="00C47FD0"/>
    <w:rsid w:val="00C53034"/>
    <w:rsid w:val="00C56B3D"/>
    <w:rsid w:val="00C60204"/>
    <w:rsid w:val="00C602D4"/>
    <w:rsid w:val="00C63272"/>
    <w:rsid w:val="00C66751"/>
    <w:rsid w:val="00C77ACE"/>
    <w:rsid w:val="00C84BAF"/>
    <w:rsid w:val="00C85712"/>
    <w:rsid w:val="00C86FE1"/>
    <w:rsid w:val="00C9731F"/>
    <w:rsid w:val="00C973F8"/>
    <w:rsid w:val="00CA393F"/>
    <w:rsid w:val="00CA7CC9"/>
    <w:rsid w:val="00CB2D53"/>
    <w:rsid w:val="00CC49F6"/>
    <w:rsid w:val="00CC583D"/>
    <w:rsid w:val="00CC6C2E"/>
    <w:rsid w:val="00CC7C7B"/>
    <w:rsid w:val="00CD06A2"/>
    <w:rsid w:val="00CD22B1"/>
    <w:rsid w:val="00CD443E"/>
    <w:rsid w:val="00CD49B1"/>
    <w:rsid w:val="00CD4CA3"/>
    <w:rsid w:val="00CE7521"/>
    <w:rsid w:val="00CF023A"/>
    <w:rsid w:val="00CF1C4D"/>
    <w:rsid w:val="00CF2231"/>
    <w:rsid w:val="00CF4264"/>
    <w:rsid w:val="00CF6C35"/>
    <w:rsid w:val="00CF6DA5"/>
    <w:rsid w:val="00D0031B"/>
    <w:rsid w:val="00D03163"/>
    <w:rsid w:val="00D12B78"/>
    <w:rsid w:val="00D14005"/>
    <w:rsid w:val="00D236A6"/>
    <w:rsid w:val="00D274F6"/>
    <w:rsid w:val="00D3185D"/>
    <w:rsid w:val="00D32AEF"/>
    <w:rsid w:val="00D33D2A"/>
    <w:rsid w:val="00D3582D"/>
    <w:rsid w:val="00D35C23"/>
    <w:rsid w:val="00D42581"/>
    <w:rsid w:val="00D47AFB"/>
    <w:rsid w:val="00D5181E"/>
    <w:rsid w:val="00D625C3"/>
    <w:rsid w:val="00D667D5"/>
    <w:rsid w:val="00D7720B"/>
    <w:rsid w:val="00D81C3F"/>
    <w:rsid w:val="00D83DA4"/>
    <w:rsid w:val="00D910A8"/>
    <w:rsid w:val="00D93FAA"/>
    <w:rsid w:val="00D97CA2"/>
    <w:rsid w:val="00DA455D"/>
    <w:rsid w:val="00DA56E4"/>
    <w:rsid w:val="00DB5DA6"/>
    <w:rsid w:val="00DB655C"/>
    <w:rsid w:val="00DC342F"/>
    <w:rsid w:val="00DF179F"/>
    <w:rsid w:val="00E0348F"/>
    <w:rsid w:val="00E06B40"/>
    <w:rsid w:val="00E07117"/>
    <w:rsid w:val="00E16909"/>
    <w:rsid w:val="00E22A19"/>
    <w:rsid w:val="00E23E1B"/>
    <w:rsid w:val="00E27206"/>
    <w:rsid w:val="00E3028C"/>
    <w:rsid w:val="00E339B7"/>
    <w:rsid w:val="00E355F8"/>
    <w:rsid w:val="00E3734F"/>
    <w:rsid w:val="00E40903"/>
    <w:rsid w:val="00E41AF5"/>
    <w:rsid w:val="00E43316"/>
    <w:rsid w:val="00E43EC4"/>
    <w:rsid w:val="00E55BBA"/>
    <w:rsid w:val="00E610EC"/>
    <w:rsid w:val="00E61410"/>
    <w:rsid w:val="00E630D0"/>
    <w:rsid w:val="00E645B6"/>
    <w:rsid w:val="00E7380A"/>
    <w:rsid w:val="00E745D0"/>
    <w:rsid w:val="00E756AA"/>
    <w:rsid w:val="00E82812"/>
    <w:rsid w:val="00E83396"/>
    <w:rsid w:val="00E8414F"/>
    <w:rsid w:val="00E8596B"/>
    <w:rsid w:val="00E91C03"/>
    <w:rsid w:val="00E949C4"/>
    <w:rsid w:val="00E9635D"/>
    <w:rsid w:val="00EA365A"/>
    <w:rsid w:val="00EB14DA"/>
    <w:rsid w:val="00EB1ADE"/>
    <w:rsid w:val="00EB3240"/>
    <w:rsid w:val="00EB7160"/>
    <w:rsid w:val="00EB7DEA"/>
    <w:rsid w:val="00EC3DAA"/>
    <w:rsid w:val="00EC4FFF"/>
    <w:rsid w:val="00ED4336"/>
    <w:rsid w:val="00ED4B79"/>
    <w:rsid w:val="00ED5B74"/>
    <w:rsid w:val="00EE00B2"/>
    <w:rsid w:val="00EE27DE"/>
    <w:rsid w:val="00EE404B"/>
    <w:rsid w:val="00EE4382"/>
    <w:rsid w:val="00EE6700"/>
    <w:rsid w:val="00EF1778"/>
    <w:rsid w:val="00EF6423"/>
    <w:rsid w:val="00EF7977"/>
    <w:rsid w:val="00F0345D"/>
    <w:rsid w:val="00F03988"/>
    <w:rsid w:val="00F06004"/>
    <w:rsid w:val="00F060FF"/>
    <w:rsid w:val="00F1289E"/>
    <w:rsid w:val="00F17D53"/>
    <w:rsid w:val="00F368A7"/>
    <w:rsid w:val="00F40B51"/>
    <w:rsid w:val="00F41155"/>
    <w:rsid w:val="00F56892"/>
    <w:rsid w:val="00F61AB9"/>
    <w:rsid w:val="00F62D24"/>
    <w:rsid w:val="00F63686"/>
    <w:rsid w:val="00F6377A"/>
    <w:rsid w:val="00F64D40"/>
    <w:rsid w:val="00F77829"/>
    <w:rsid w:val="00F85881"/>
    <w:rsid w:val="00F85F72"/>
    <w:rsid w:val="00F90D5D"/>
    <w:rsid w:val="00F95840"/>
    <w:rsid w:val="00F95F7B"/>
    <w:rsid w:val="00F97F88"/>
    <w:rsid w:val="00FA1DFB"/>
    <w:rsid w:val="00FA2BD6"/>
    <w:rsid w:val="00FB11E2"/>
    <w:rsid w:val="00FB33A2"/>
    <w:rsid w:val="00FB65D4"/>
    <w:rsid w:val="00FC00F2"/>
    <w:rsid w:val="00FD6C02"/>
    <w:rsid w:val="00FD7758"/>
    <w:rsid w:val="00FE0378"/>
    <w:rsid w:val="00FE58F7"/>
    <w:rsid w:val="00FF35F2"/>
    <w:rsid w:val="00FF4007"/>
    <w:rsid w:val="00FF44E8"/>
    <w:rsid w:val="00FF4511"/>
    <w:rsid w:val="00FF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annotation text" w:uiPriority="99"/>
    <w:lsdException w:name="annotation reference" w:uiPriority="99"/>
    <w:lsdException w:name="Title" w:uiPriority="10" w:qFormat="1"/>
    <w:lsdException w:name="Default Paragraph Font" w:uiPriority="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annotation subject" w:uiPriority="99"/>
    <w:lsdException w:name="No List" w:uiPriority="99"/>
    <w:lsdException w:name="Balloon Text" w:uiPriority="99"/>
    <w:lsdException w:name="No Spacing" w:uiPriority="1" w:qFormat="1"/>
    <w:lsdException w:name="Revision" w:uiPriority="99"/>
    <w:lsdException w:name="List Paragraph" w:uiPriority="34"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 w:type="paragraph" w:styleId="PlainText">
    <w:name w:val="Plain Text"/>
    <w:basedOn w:val="Normal"/>
    <w:link w:val="PlainTextChar"/>
    <w:uiPriority w:val="99"/>
    <w:unhideWhenUsed/>
    <w:rsid w:val="000771D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71D9"/>
    <w:rPr>
      <w:rFonts w:ascii="Calibri" w:hAnsi="Calibri"/>
      <w:szCs w:val="21"/>
    </w:rPr>
  </w:style>
  <w:style w:type="character" w:customStyle="1" w:styleId="NoSpacingChar">
    <w:name w:val="No Spacing Char"/>
    <w:basedOn w:val="DefaultParagraphFont"/>
    <w:link w:val="NoSpacing"/>
    <w:uiPriority w:val="1"/>
    <w:rsid w:val="00CF6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7141">
      <w:bodyDiv w:val="1"/>
      <w:marLeft w:val="0"/>
      <w:marRight w:val="0"/>
      <w:marTop w:val="0"/>
      <w:marBottom w:val="0"/>
      <w:divBdr>
        <w:top w:val="none" w:sz="0" w:space="0" w:color="auto"/>
        <w:left w:val="none" w:sz="0" w:space="0" w:color="auto"/>
        <w:bottom w:val="none" w:sz="0" w:space="0" w:color="auto"/>
        <w:right w:val="none" w:sz="0" w:space="0" w:color="auto"/>
      </w:divBdr>
    </w:div>
    <w:div w:id="134640837">
      <w:bodyDiv w:val="1"/>
      <w:marLeft w:val="0"/>
      <w:marRight w:val="0"/>
      <w:marTop w:val="0"/>
      <w:marBottom w:val="0"/>
      <w:divBdr>
        <w:top w:val="none" w:sz="0" w:space="0" w:color="auto"/>
        <w:left w:val="none" w:sz="0" w:space="0" w:color="auto"/>
        <w:bottom w:val="none" w:sz="0" w:space="0" w:color="auto"/>
        <w:right w:val="none" w:sz="0" w:space="0" w:color="auto"/>
      </w:divBdr>
    </w:div>
    <w:div w:id="136731552">
      <w:bodyDiv w:val="1"/>
      <w:marLeft w:val="0"/>
      <w:marRight w:val="0"/>
      <w:marTop w:val="0"/>
      <w:marBottom w:val="0"/>
      <w:divBdr>
        <w:top w:val="none" w:sz="0" w:space="0" w:color="auto"/>
        <w:left w:val="none" w:sz="0" w:space="0" w:color="auto"/>
        <w:bottom w:val="none" w:sz="0" w:space="0" w:color="auto"/>
        <w:right w:val="none" w:sz="0" w:space="0" w:color="auto"/>
      </w:divBdr>
    </w:div>
    <w:div w:id="163011218">
      <w:bodyDiv w:val="1"/>
      <w:marLeft w:val="0"/>
      <w:marRight w:val="0"/>
      <w:marTop w:val="0"/>
      <w:marBottom w:val="0"/>
      <w:divBdr>
        <w:top w:val="none" w:sz="0" w:space="0" w:color="auto"/>
        <w:left w:val="none" w:sz="0" w:space="0" w:color="auto"/>
        <w:bottom w:val="none" w:sz="0" w:space="0" w:color="auto"/>
        <w:right w:val="none" w:sz="0" w:space="0" w:color="auto"/>
      </w:divBdr>
    </w:div>
    <w:div w:id="165899016">
      <w:bodyDiv w:val="1"/>
      <w:marLeft w:val="0"/>
      <w:marRight w:val="0"/>
      <w:marTop w:val="0"/>
      <w:marBottom w:val="0"/>
      <w:divBdr>
        <w:top w:val="none" w:sz="0" w:space="0" w:color="auto"/>
        <w:left w:val="none" w:sz="0" w:space="0" w:color="auto"/>
        <w:bottom w:val="none" w:sz="0" w:space="0" w:color="auto"/>
        <w:right w:val="none" w:sz="0" w:space="0" w:color="auto"/>
      </w:divBdr>
    </w:div>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312569704">
      <w:bodyDiv w:val="1"/>
      <w:marLeft w:val="0"/>
      <w:marRight w:val="0"/>
      <w:marTop w:val="0"/>
      <w:marBottom w:val="0"/>
      <w:divBdr>
        <w:top w:val="none" w:sz="0" w:space="0" w:color="auto"/>
        <w:left w:val="none" w:sz="0" w:space="0" w:color="auto"/>
        <w:bottom w:val="none" w:sz="0" w:space="0" w:color="auto"/>
        <w:right w:val="none" w:sz="0" w:space="0" w:color="auto"/>
      </w:divBdr>
    </w:div>
    <w:div w:id="777912392">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04728794">
      <w:bodyDiv w:val="1"/>
      <w:marLeft w:val="0"/>
      <w:marRight w:val="0"/>
      <w:marTop w:val="0"/>
      <w:marBottom w:val="0"/>
      <w:divBdr>
        <w:top w:val="none" w:sz="0" w:space="0" w:color="auto"/>
        <w:left w:val="none" w:sz="0" w:space="0" w:color="auto"/>
        <w:bottom w:val="none" w:sz="0" w:space="0" w:color="auto"/>
        <w:right w:val="none" w:sz="0" w:space="0" w:color="auto"/>
      </w:divBdr>
    </w:div>
    <w:div w:id="915744807">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057128427">
      <w:bodyDiv w:val="1"/>
      <w:marLeft w:val="0"/>
      <w:marRight w:val="0"/>
      <w:marTop w:val="0"/>
      <w:marBottom w:val="0"/>
      <w:divBdr>
        <w:top w:val="none" w:sz="0" w:space="0" w:color="auto"/>
        <w:left w:val="none" w:sz="0" w:space="0" w:color="auto"/>
        <w:bottom w:val="none" w:sz="0" w:space="0" w:color="auto"/>
        <w:right w:val="none" w:sz="0" w:space="0" w:color="auto"/>
      </w:divBdr>
    </w:div>
    <w:div w:id="1076632524">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143812047">
      <w:bodyDiv w:val="1"/>
      <w:marLeft w:val="0"/>
      <w:marRight w:val="0"/>
      <w:marTop w:val="0"/>
      <w:marBottom w:val="0"/>
      <w:divBdr>
        <w:top w:val="none" w:sz="0" w:space="0" w:color="auto"/>
        <w:left w:val="none" w:sz="0" w:space="0" w:color="auto"/>
        <w:bottom w:val="none" w:sz="0" w:space="0" w:color="auto"/>
        <w:right w:val="none" w:sz="0" w:space="0" w:color="auto"/>
      </w:divBdr>
    </w:div>
    <w:div w:id="1208183499">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731571">
      <w:bodyDiv w:val="1"/>
      <w:marLeft w:val="0"/>
      <w:marRight w:val="0"/>
      <w:marTop w:val="0"/>
      <w:marBottom w:val="0"/>
      <w:divBdr>
        <w:top w:val="none" w:sz="0" w:space="0" w:color="auto"/>
        <w:left w:val="none" w:sz="0" w:space="0" w:color="auto"/>
        <w:bottom w:val="none" w:sz="0" w:space="0" w:color="auto"/>
        <w:right w:val="none" w:sz="0" w:space="0" w:color="auto"/>
      </w:divBdr>
    </w:div>
    <w:div w:id="1567255755">
      <w:bodyDiv w:val="1"/>
      <w:marLeft w:val="0"/>
      <w:marRight w:val="0"/>
      <w:marTop w:val="0"/>
      <w:marBottom w:val="0"/>
      <w:divBdr>
        <w:top w:val="none" w:sz="0" w:space="0" w:color="auto"/>
        <w:left w:val="none" w:sz="0" w:space="0" w:color="auto"/>
        <w:bottom w:val="none" w:sz="0" w:space="0" w:color="auto"/>
        <w:right w:val="none" w:sz="0" w:space="0" w:color="auto"/>
      </w:divBdr>
    </w:div>
    <w:div w:id="1604339693">
      <w:bodyDiv w:val="1"/>
      <w:marLeft w:val="0"/>
      <w:marRight w:val="0"/>
      <w:marTop w:val="0"/>
      <w:marBottom w:val="0"/>
      <w:divBdr>
        <w:top w:val="none" w:sz="0" w:space="0" w:color="auto"/>
        <w:left w:val="none" w:sz="0" w:space="0" w:color="auto"/>
        <w:bottom w:val="none" w:sz="0" w:space="0" w:color="auto"/>
        <w:right w:val="none" w:sz="0" w:space="0" w:color="auto"/>
      </w:divBdr>
    </w:div>
    <w:div w:id="1722363755">
      <w:bodyDiv w:val="1"/>
      <w:marLeft w:val="0"/>
      <w:marRight w:val="0"/>
      <w:marTop w:val="0"/>
      <w:marBottom w:val="0"/>
      <w:divBdr>
        <w:top w:val="none" w:sz="0" w:space="0" w:color="auto"/>
        <w:left w:val="none" w:sz="0" w:space="0" w:color="auto"/>
        <w:bottom w:val="none" w:sz="0" w:space="0" w:color="auto"/>
        <w:right w:val="none" w:sz="0" w:space="0" w:color="auto"/>
      </w:divBdr>
    </w:div>
    <w:div w:id="1774937125">
      <w:bodyDiv w:val="1"/>
      <w:marLeft w:val="0"/>
      <w:marRight w:val="0"/>
      <w:marTop w:val="0"/>
      <w:marBottom w:val="0"/>
      <w:divBdr>
        <w:top w:val="none" w:sz="0" w:space="0" w:color="auto"/>
        <w:left w:val="none" w:sz="0" w:space="0" w:color="auto"/>
        <w:bottom w:val="none" w:sz="0" w:space="0" w:color="auto"/>
        <w:right w:val="none" w:sz="0" w:space="0" w:color="auto"/>
      </w:divBdr>
    </w:div>
    <w:div w:id="1851287992">
      <w:bodyDiv w:val="1"/>
      <w:marLeft w:val="0"/>
      <w:marRight w:val="0"/>
      <w:marTop w:val="0"/>
      <w:marBottom w:val="0"/>
      <w:divBdr>
        <w:top w:val="none" w:sz="0" w:space="0" w:color="auto"/>
        <w:left w:val="none" w:sz="0" w:space="0" w:color="auto"/>
        <w:bottom w:val="none" w:sz="0" w:space="0" w:color="auto"/>
        <w:right w:val="none" w:sz="0" w:space="0" w:color="auto"/>
      </w:divBdr>
    </w:div>
    <w:div w:id="1879124401">
      <w:bodyDiv w:val="1"/>
      <w:marLeft w:val="0"/>
      <w:marRight w:val="0"/>
      <w:marTop w:val="0"/>
      <w:marBottom w:val="0"/>
      <w:divBdr>
        <w:top w:val="none" w:sz="0" w:space="0" w:color="auto"/>
        <w:left w:val="none" w:sz="0" w:space="0" w:color="auto"/>
        <w:bottom w:val="none" w:sz="0" w:space="0" w:color="auto"/>
        <w:right w:val="none" w:sz="0" w:space="0" w:color="auto"/>
      </w:divBdr>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 w:id="1909683216">
      <w:bodyDiv w:val="1"/>
      <w:marLeft w:val="0"/>
      <w:marRight w:val="0"/>
      <w:marTop w:val="0"/>
      <w:marBottom w:val="0"/>
      <w:divBdr>
        <w:top w:val="none" w:sz="0" w:space="0" w:color="auto"/>
        <w:left w:val="none" w:sz="0" w:space="0" w:color="auto"/>
        <w:bottom w:val="none" w:sz="0" w:space="0" w:color="auto"/>
        <w:right w:val="none" w:sz="0" w:space="0" w:color="auto"/>
      </w:divBdr>
    </w:div>
    <w:div w:id="1990402096">
      <w:bodyDiv w:val="1"/>
      <w:marLeft w:val="0"/>
      <w:marRight w:val="0"/>
      <w:marTop w:val="0"/>
      <w:marBottom w:val="0"/>
      <w:divBdr>
        <w:top w:val="none" w:sz="0" w:space="0" w:color="auto"/>
        <w:left w:val="none" w:sz="0" w:space="0" w:color="auto"/>
        <w:bottom w:val="none" w:sz="0" w:space="0" w:color="auto"/>
        <w:right w:val="none" w:sz="0" w:space="0" w:color="auto"/>
      </w:divBdr>
    </w:div>
    <w:div w:id="2059010633">
      <w:bodyDiv w:val="1"/>
      <w:marLeft w:val="0"/>
      <w:marRight w:val="0"/>
      <w:marTop w:val="0"/>
      <w:marBottom w:val="0"/>
      <w:divBdr>
        <w:top w:val="none" w:sz="0" w:space="0" w:color="auto"/>
        <w:left w:val="none" w:sz="0" w:space="0" w:color="auto"/>
        <w:bottom w:val="none" w:sz="0" w:space="0" w:color="auto"/>
        <w:right w:val="none" w:sz="0" w:space="0" w:color="auto"/>
      </w:divBdr>
    </w:div>
    <w:div w:id="210692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1.eere.energy.gov/buildings/energyplus/" TargetMode="External"/><Relationship Id="rId13" Type="http://schemas.openxmlformats.org/officeDocument/2006/relationships/hyperlink" Target="http://openstudio.nrel.gov/getting-started-developer" TargetMode="External"/><Relationship Id="rId18" Type="http://schemas.openxmlformats.org/officeDocument/2006/relationships/hyperlink" Target="http://openstudio.nrel.gov/ruby-sdk-documentation"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openstudio.nrel.gov/sdk-documentation" TargetMode="External"/><Relationship Id="rId12" Type="http://schemas.openxmlformats.org/officeDocument/2006/relationships/hyperlink" Target="http://openstudio.nrel.gov/sites/openstudio.nrel.gov/files/ruby.zip" TargetMode="External"/><Relationship Id="rId17" Type="http://schemas.openxmlformats.org/officeDocument/2006/relationships/hyperlink" Target="https://openstudio.nrel.gov/openstudio-tutorials/openstudio-measure-writing-guide" TargetMode="External"/><Relationship Id="rId2" Type="http://schemas.openxmlformats.org/officeDocument/2006/relationships/styles" Target="styles.xml"/><Relationship Id="rId16" Type="http://schemas.openxmlformats.org/officeDocument/2006/relationships/hyperlink" Target="https://openstudio.nrel.gov/openstudio-tutorials/openstudio-measure-writing-guide" TargetMode="External"/><Relationship Id="rId20" Type="http://schemas.openxmlformats.org/officeDocument/2006/relationships/hyperlink" Target="mailto:openstudio@nrel.gov" TargetMode="External"/><Relationship Id="rId1" Type="http://schemas.openxmlformats.org/officeDocument/2006/relationships/numbering" Target="numbering.xml"/><Relationship Id="rId6" Type="http://schemas.openxmlformats.org/officeDocument/2006/relationships/hyperlink" Target="http://openstudio.nrel.gov/documentation" TargetMode="External"/><Relationship Id="rId11" Type="http://schemas.openxmlformats.org/officeDocument/2006/relationships/hyperlink" Target="https://openstudio.nrel.gov/getting-started-developer/getting-started-radiance" TargetMode="External"/><Relationship Id="rId5" Type="http://schemas.openxmlformats.org/officeDocument/2006/relationships/webSettings" Target="webSettings.xml"/><Relationship Id="rId15" Type="http://schemas.openxmlformats.org/officeDocument/2006/relationships/hyperlink" Target="http://bcl.nrel.gov" TargetMode="External"/><Relationship Id="rId10" Type="http://schemas.openxmlformats.org/officeDocument/2006/relationships/hyperlink" Target="http://openstudio.nrel.gov/downloads" TargetMode="External"/><Relationship Id="rId19" Type="http://schemas.openxmlformats.org/officeDocument/2006/relationships/hyperlink" Target="http://openstudio.nrel.gov/latest-ruby-sdk-documentation" TargetMode="External"/><Relationship Id="rId4" Type="http://schemas.openxmlformats.org/officeDocument/2006/relationships/settings" Target="settings.xml"/><Relationship Id="rId9" Type="http://schemas.openxmlformats.org/officeDocument/2006/relationships/hyperlink" Target="http://www.sketchup.com/" TargetMode="External"/><Relationship Id="rId14" Type="http://schemas.openxmlformats.org/officeDocument/2006/relationships/hyperlink" Target="http://slproweb.com/products/Win32OpenSSL.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1790</TotalTime>
  <Pages>6</Pages>
  <Words>2278</Words>
  <Characters>12985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luigi gentile polese</dc:creator>
  <cp:lastModifiedBy>NREL</cp:lastModifiedBy>
  <cp:revision>73</cp:revision>
  <cp:lastPrinted>2011-12-15T14:58:00Z</cp:lastPrinted>
  <dcterms:created xsi:type="dcterms:W3CDTF">2012-10-01T15:34:00Z</dcterms:created>
  <dcterms:modified xsi:type="dcterms:W3CDTF">2013-06-26T19:46:00Z</dcterms:modified>
</cp:coreProperties>
</file>